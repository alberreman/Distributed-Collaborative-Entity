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65DBE" w14:textId="77777777" w:rsidR="00772D85" w:rsidRDefault="00772D85" w:rsidP="00772D85">
      <w:pPr>
        <w:jc w:val="center"/>
        <w:rPr>
          <w:ins w:id="0" w:author="Alison Berreman" w:date="2019-04-30T12:42:00Z"/>
          <w:b/>
        </w:rPr>
      </w:pPr>
      <w:ins w:id="1" w:author="Alison Berreman" w:date="2019-04-30T12:42:00Z">
        <w:r>
          <w:rPr>
            <w:b/>
          </w:rPr>
          <w:t>Dynamic Governance Intro and Roadmap</w:t>
        </w:r>
      </w:ins>
    </w:p>
    <w:p w14:paraId="6D4DE5CE" w14:textId="0A72BA66" w:rsidR="00CE73F5" w:rsidRPr="009F39AE" w:rsidDel="00772D85" w:rsidRDefault="00772D85" w:rsidP="00BF590F">
      <w:pPr>
        <w:jc w:val="center"/>
        <w:rPr>
          <w:del w:id="2" w:author="Alison Berreman" w:date="2019-04-30T12:42:00Z"/>
          <w:b/>
          <w:color w:val="FF0000"/>
          <w:rPrChange w:id="3" w:author="Alison Berreman" w:date="2019-04-30T13:30:00Z">
            <w:rPr>
              <w:del w:id="4" w:author="Alison Berreman" w:date="2019-04-30T12:42:00Z"/>
              <w:b/>
            </w:rPr>
          </w:rPrChange>
        </w:rPr>
      </w:pPr>
      <w:proofErr w:type="gramStart"/>
      <w:ins w:id="5" w:author="Alison Berreman" w:date="2019-04-30T12:42:00Z">
        <w:r w:rsidRPr="008E5004">
          <w:rPr>
            <w:b/>
            <w:color w:val="FF0000"/>
          </w:rPr>
          <w:t>TL;DR</w:t>
        </w:r>
        <w:proofErr w:type="gramEnd"/>
        <w:r w:rsidRPr="008E5004">
          <w:rPr>
            <w:b/>
            <w:color w:val="FF0000"/>
          </w:rPr>
          <w:t>:</w:t>
        </w:r>
        <w:r w:rsidRPr="00A92163">
          <w:rPr>
            <w:color w:val="FF0000"/>
          </w:rPr>
          <w:t xml:space="preserve"> </w:t>
        </w:r>
        <w:r w:rsidRPr="00BD41C1">
          <w:t>I think dynamic governance is great model to facilitate collaboration between diverse stakeholders and as such would be great for DCE board-level decision-making,</w:t>
        </w:r>
        <w:r>
          <w:t xml:space="preserve"> and</w:t>
        </w:r>
        <w:r w:rsidRPr="00BD41C1">
          <w:t xml:space="preserve"> for emerging </w:t>
        </w:r>
        <w:r>
          <w:t>collaborative projects. It also offers potential for employee-level governance and management.</w:t>
        </w:r>
        <w:r w:rsidRPr="00BD41C1">
          <w:t xml:space="preserve"> </w:t>
        </w:r>
        <w:r>
          <w:t>Rebekah, Jeff, and I are attending a conference and some facilitator training. Then we want to run pilots internally. If successful, we then want to run a collaborative project pilot.</w:t>
        </w:r>
      </w:ins>
      <w:del w:id="6" w:author="Alison Berreman" w:date="2019-04-30T12:42:00Z">
        <w:r w:rsidR="00531C71" w:rsidDel="00772D85">
          <w:rPr>
            <w:b/>
          </w:rPr>
          <w:delText>Dynamic Governance</w:delText>
        </w:r>
        <w:r w:rsidR="00BF590F" w:rsidRPr="00BF590F" w:rsidDel="00772D85">
          <w:rPr>
            <w:b/>
          </w:rPr>
          <w:delText xml:space="preserve"> Pilot</w:delText>
        </w:r>
      </w:del>
    </w:p>
    <w:p w14:paraId="60760BEA" w14:textId="223E5C44" w:rsidR="00F7335F" w:rsidRPr="008E5004" w:rsidDel="00772D85" w:rsidRDefault="00F7335F" w:rsidP="00F7335F">
      <w:pPr>
        <w:rPr>
          <w:del w:id="7" w:author="Alison Berreman" w:date="2019-04-30T12:42:00Z"/>
          <w:b/>
          <w:color w:val="FF0000"/>
        </w:rPr>
      </w:pPr>
      <w:del w:id="8" w:author="Alison Berreman" w:date="2019-04-30T12:42:00Z">
        <w:r w:rsidRPr="008E5004" w:rsidDel="00772D85">
          <w:rPr>
            <w:b/>
            <w:color w:val="FF0000"/>
          </w:rPr>
          <w:delText>TL;DR:</w:delText>
        </w:r>
        <w:r w:rsidR="00F279D0" w:rsidRPr="00A92163" w:rsidDel="00772D85">
          <w:rPr>
            <w:color w:val="FF0000"/>
          </w:rPr>
          <w:delText xml:space="preserve"> </w:delText>
        </w:r>
        <w:r w:rsidR="00F279D0" w:rsidRPr="00BD41C1" w:rsidDel="00772D85">
          <w:delText>I think dynamic governan</w:delText>
        </w:r>
        <w:r w:rsidR="00A92163" w:rsidRPr="00BD41C1" w:rsidDel="00772D85">
          <w:delText xml:space="preserve">ce is </w:delText>
        </w:r>
      </w:del>
      <w:ins w:id="9" w:author="Jeff Benson" w:date="2019-04-30T10:48:00Z">
        <w:del w:id="10" w:author="Alison Berreman" w:date="2019-04-30T12:42:00Z">
          <w:r w:rsidR="009C5819" w:rsidDel="00772D85">
            <w:delText xml:space="preserve">a </w:delText>
          </w:r>
        </w:del>
      </w:ins>
      <w:del w:id="11" w:author="Alison Berreman" w:date="2019-04-30T12:42:00Z">
        <w:r w:rsidR="00A92163" w:rsidRPr="00BD41C1" w:rsidDel="00772D85">
          <w:delText>great model to facilitate collaboration between diverse stakeholders and as such would be great for DCE board-level decision-making, and also for the emerging hemp collaboration. We should do a pilot. I’ll deal with the implementation and documentation</w:delText>
        </w:r>
        <w:r w:rsidR="00BD41C1" w:rsidDel="00772D85">
          <w:delText>.</w:delText>
        </w:r>
      </w:del>
    </w:p>
    <w:p w14:paraId="2BB4086B" w14:textId="77777777" w:rsidR="00BF590F" w:rsidRPr="008E5004" w:rsidRDefault="00BF590F">
      <w:pPr>
        <w:rPr>
          <w:b/>
          <w:sz w:val="24"/>
          <w:szCs w:val="24"/>
        </w:rPr>
      </w:pPr>
    </w:p>
    <w:p w14:paraId="71D55D18" w14:textId="77777777" w:rsidR="00772D85" w:rsidRPr="008E5004" w:rsidRDefault="00772D85" w:rsidP="00772D85">
      <w:pPr>
        <w:pStyle w:val="NormalWeb"/>
        <w:shd w:val="clear" w:color="auto" w:fill="FFFFFF"/>
        <w:spacing w:after="240" w:afterAutospacing="0"/>
        <w:jc w:val="center"/>
        <w:rPr>
          <w:ins w:id="12" w:author="Alison Berreman" w:date="2019-04-30T12:43:00Z"/>
          <w:rFonts w:asciiTheme="minorHAnsi" w:hAnsiTheme="minorHAnsi" w:cstheme="minorHAnsi"/>
          <w:color w:val="24292E"/>
        </w:rPr>
      </w:pPr>
      <w:ins w:id="13" w:author="Alison Berreman" w:date="2019-04-30T12:43:00Z">
        <w:r>
          <w:rPr>
            <w:rStyle w:val="Strong"/>
            <w:rFonts w:asciiTheme="minorHAnsi" w:hAnsiTheme="minorHAnsi" w:cstheme="minorHAnsi"/>
            <w:color w:val="24292E"/>
          </w:rPr>
          <w:t xml:space="preserve">Introduction </w:t>
        </w:r>
      </w:ins>
    </w:p>
    <w:p w14:paraId="2161552F" w14:textId="77777777" w:rsidR="00772D85" w:rsidRPr="00B50F88" w:rsidRDefault="00772D85" w:rsidP="00772D85">
      <w:pPr>
        <w:rPr>
          <w:ins w:id="14" w:author="Alison Berreman" w:date="2019-04-30T12:43:00Z"/>
        </w:rPr>
      </w:pPr>
      <w:ins w:id="15" w:author="Alison Berreman" w:date="2019-04-30T12:43:00Z">
        <w:r w:rsidRPr="00B50F88">
          <w:t xml:space="preserve">Dynamic governance is an attempt to fuse the efficiency of hierarchical structures and the inclusivity of horizontal ones in a consent and purpose-driven governance model. Components of sociocracy should work well within our existing DCE framework at the board level, </w:t>
        </w:r>
        <w:r>
          <w:t xml:space="preserve">for collaborative projects, and </w:t>
        </w:r>
        <w:r w:rsidRPr="00B50F88">
          <w:t xml:space="preserve">for employee-level governance. To explain how, I will first give a short summary of dynamic governance. </w:t>
        </w:r>
        <w:r>
          <w:t>I will then provide a brief overview of how this model – or concepts from it – might be leveraged in the employee stakeholder group, in collaborative projects, and in DCE/board-level governance. Finally, I will provide a proposed education, piloting, and implementation roadmap.</w:t>
        </w:r>
      </w:ins>
    </w:p>
    <w:p w14:paraId="34B3C6BD" w14:textId="5BB9DD7E" w:rsidR="00BF590F" w:rsidRPr="008E5004" w:rsidDel="00772D85" w:rsidRDefault="00BF590F">
      <w:pPr>
        <w:rPr>
          <w:del w:id="16" w:author="Alison Berreman" w:date="2019-04-30T12:43:00Z"/>
          <w:b/>
          <w:sz w:val="24"/>
          <w:szCs w:val="24"/>
        </w:rPr>
      </w:pPr>
      <w:del w:id="17" w:author="Alison Berreman" w:date="2019-04-30T12:43:00Z">
        <w:r w:rsidRPr="008E5004" w:rsidDel="00772D85">
          <w:rPr>
            <w:b/>
            <w:sz w:val="24"/>
            <w:szCs w:val="24"/>
          </w:rPr>
          <w:delText>The framework</w:delText>
        </w:r>
      </w:del>
      <w:ins w:id="18" w:author="Jeff Benson" w:date="2019-04-30T10:48:00Z">
        <w:del w:id="19" w:author="Alison Berreman" w:date="2019-04-30T12:43:00Z">
          <w:r w:rsidR="009C5819" w:rsidDel="00772D85">
            <w:rPr>
              <w:b/>
              <w:sz w:val="24"/>
              <w:szCs w:val="24"/>
            </w:rPr>
            <w:delText>F</w:delText>
          </w:r>
          <w:r w:rsidR="009C5819" w:rsidRPr="008E5004" w:rsidDel="00772D85">
            <w:rPr>
              <w:b/>
              <w:sz w:val="24"/>
              <w:szCs w:val="24"/>
            </w:rPr>
            <w:delText>ramework</w:delText>
          </w:r>
        </w:del>
      </w:ins>
      <w:del w:id="20" w:author="Alison Berreman" w:date="2019-04-30T12:43:00Z">
        <w:r w:rsidRPr="008E5004" w:rsidDel="00772D85">
          <w:rPr>
            <w:b/>
            <w:sz w:val="24"/>
            <w:szCs w:val="24"/>
          </w:rPr>
          <w:delText>:</w:delText>
        </w:r>
      </w:del>
    </w:p>
    <w:p w14:paraId="6FDC20A4" w14:textId="77A436C0" w:rsidR="00BF590F" w:rsidDel="00772D85" w:rsidRDefault="00BF590F">
      <w:pPr>
        <w:rPr>
          <w:del w:id="21" w:author="Alison Berreman" w:date="2019-04-30T12:43:00Z"/>
        </w:rPr>
      </w:pPr>
      <w:del w:id="22" w:author="Alison Berreman" w:date="2019-04-30T12:43:00Z">
        <w:r w:rsidDel="00772D85">
          <w:delText xml:space="preserve">We propose that the hemp research-focused collaborative project be governed by principles of Dynamic </w:delText>
        </w:r>
      </w:del>
      <w:ins w:id="23" w:author="Jeff Benson" w:date="2019-04-30T10:49:00Z">
        <w:del w:id="24" w:author="Alison Berreman" w:date="2019-04-30T12:43:00Z">
          <w:r w:rsidR="009C5819" w:rsidDel="00772D85">
            <w:delText xml:space="preserve">dynamic </w:delText>
          </w:r>
        </w:del>
      </w:ins>
      <w:del w:id="25" w:author="Alison Berreman" w:date="2019-04-30T12:43:00Z">
        <w:r w:rsidDel="00772D85">
          <w:delText>Governance</w:delText>
        </w:r>
      </w:del>
      <w:ins w:id="26" w:author="Jeff Benson" w:date="2019-04-30T10:49:00Z">
        <w:del w:id="27" w:author="Alison Berreman" w:date="2019-04-30T12:43:00Z">
          <w:r w:rsidR="009C5819" w:rsidDel="00772D85">
            <w:delText>governance</w:delText>
          </w:r>
        </w:del>
      </w:ins>
      <w:del w:id="28" w:author="Alison Berreman" w:date="2019-04-30T12:43:00Z">
        <w:r w:rsidDel="00772D85">
          <w:delText>. This governance strategy seems, first and foremost, to be well-suited to accommodating the diverse interests</w:delText>
        </w:r>
        <w:r w:rsidR="002D06B4" w:rsidDel="00772D85">
          <w:delText>, personalities, and</w:delText>
        </w:r>
        <w:r w:rsidDel="00772D85">
          <w:delText xml:space="preserve"> perspectives involved in this venture. Further, this collaborative effort is (in a limited way) analogous to the kind of collaboration that will take place in the larger DCE</w:delText>
        </w:r>
        <w:r w:rsidR="002D06B4" w:rsidDel="00772D85">
          <w:delText>, which makes it an excellent pilot opportunity. Further, dynamic governance, while non</w:delText>
        </w:r>
        <w:r w:rsidR="00BD5160" w:rsidDel="00772D85">
          <w:delText>-</w:delText>
        </w:r>
        <w:r w:rsidR="002D06B4" w:rsidDel="00772D85">
          <w:delText>traditional, is a time-tested, fully-articulated decision-making model, making it relatively low-risk.</w:delText>
        </w:r>
      </w:del>
    </w:p>
    <w:p w14:paraId="6ADD2791" w14:textId="14B1ACA2" w:rsidR="00BF590F" w:rsidRPr="008E5004" w:rsidDel="00772D85" w:rsidRDefault="00BF590F" w:rsidP="00BF590F">
      <w:pPr>
        <w:pStyle w:val="NormalWeb"/>
        <w:shd w:val="clear" w:color="auto" w:fill="FFFFFF"/>
        <w:spacing w:after="240" w:afterAutospacing="0"/>
        <w:rPr>
          <w:del w:id="29" w:author="Alison Berreman" w:date="2019-04-30T12:44:00Z"/>
          <w:rFonts w:asciiTheme="minorHAnsi" w:hAnsiTheme="minorHAnsi" w:cstheme="minorHAnsi"/>
          <w:color w:val="24292E"/>
        </w:rPr>
      </w:pPr>
      <w:del w:id="30" w:author="Alison Berreman" w:date="2019-04-30T12:44:00Z">
        <w:r w:rsidRPr="008E5004" w:rsidDel="00772D85">
          <w:rPr>
            <w:rStyle w:val="Strong"/>
            <w:rFonts w:asciiTheme="minorHAnsi" w:hAnsiTheme="minorHAnsi" w:cstheme="minorHAnsi"/>
            <w:color w:val="24292E"/>
          </w:rPr>
          <w:delText>Decision-Making Proposal</w:delText>
        </w:r>
      </w:del>
    </w:p>
    <w:p w14:paraId="4143C669" w14:textId="70A818FD" w:rsidR="00BF590F" w:rsidRPr="00B50F88" w:rsidDel="00772D85" w:rsidRDefault="00BF590F" w:rsidP="00B50F88">
      <w:pPr>
        <w:rPr>
          <w:del w:id="31" w:author="Alison Berreman" w:date="2019-04-30T12:44:00Z"/>
        </w:rPr>
      </w:pPr>
      <w:del w:id="32" w:author="Alison Berreman" w:date="2019-04-30T12:44:00Z">
        <w:r w:rsidRPr="00B50F88" w:rsidDel="00772D85">
          <w:delText xml:space="preserve">Dynamic governance is an attempt to fuse the efficiency of hierarchical structures and the inclusivity of horizontal ones in a consent and purpose-driven governance model. Components of sociocracy </w:delText>
        </w:r>
        <w:r w:rsidR="0071533F" w:rsidRPr="00B50F88" w:rsidDel="00772D85">
          <w:delText>should</w:delText>
        </w:r>
        <w:r w:rsidRPr="00B50F88" w:rsidDel="00772D85">
          <w:delText xml:space="preserve"> work well within our existing DCE framework at the board level, and for employee-level governance. To explain how, I will first give a short summary of dynamic governance. Then I will explain how we can </w:delText>
        </w:r>
        <w:r w:rsidR="002D06B4" w:rsidRPr="00B50F88" w:rsidDel="00772D85">
          <w:delText>pilot some of these concepts for in the hemp project.</w:delText>
        </w:r>
      </w:del>
    </w:p>
    <w:p w14:paraId="601F70CD" w14:textId="77777777" w:rsidR="00BF590F" w:rsidRPr="008E5004" w:rsidRDefault="00BF590F" w:rsidP="00BF590F">
      <w:pPr>
        <w:pStyle w:val="NormalWeb"/>
        <w:shd w:val="clear" w:color="auto" w:fill="FFFFFF"/>
        <w:spacing w:before="0" w:beforeAutospacing="0" w:after="240" w:afterAutospacing="0"/>
        <w:rPr>
          <w:rFonts w:asciiTheme="minorHAnsi" w:hAnsiTheme="minorHAnsi" w:cstheme="minorHAnsi"/>
          <w:color w:val="24292E"/>
        </w:rPr>
      </w:pPr>
      <w:r w:rsidRPr="008E5004">
        <w:rPr>
          <w:rStyle w:val="Strong"/>
          <w:rFonts w:asciiTheme="minorHAnsi" w:hAnsiTheme="minorHAnsi" w:cstheme="minorHAnsi"/>
          <w:color w:val="24292E"/>
        </w:rPr>
        <w:t>Summary of Influential Dynamic Governance Principals</w:t>
      </w:r>
    </w:p>
    <w:p w14:paraId="31374D54" w14:textId="77777777" w:rsidR="00BF590F" w:rsidRPr="00B50F88" w:rsidRDefault="00BF590F" w:rsidP="00B50F88">
      <w:r w:rsidRPr="00B50F88">
        <w:t>There are </w:t>
      </w:r>
      <w:r w:rsidRPr="00B50F88">
        <w:rPr>
          <w:b/>
        </w:rPr>
        <w:t>three essential principals</w:t>
      </w:r>
      <w:r w:rsidRPr="00B50F88">
        <w:t> to dynamic governance: consent, circles, and double-linking.</w:t>
      </w:r>
    </w:p>
    <w:p w14:paraId="319E55BA" w14:textId="77777777" w:rsidR="00BF590F" w:rsidRPr="00B50F88" w:rsidRDefault="00BF590F" w:rsidP="00B50F88">
      <w:r w:rsidRPr="00B50F88">
        <w:rPr>
          <w:i/>
        </w:rPr>
        <w:t>Consent-based decision-</w:t>
      </w:r>
      <w:r w:rsidRPr="00B50F88">
        <w:t>making is contrasted with the concept of “consensus</w:t>
      </w:r>
      <w:r w:rsidR="00B508AE">
        <w:t>”</w:t>
      </w:r>
      <w:r w:rsidRPr="00B50F88">
        <w:t>; rather than require everyone to come to agreement about a decision, consent requires only that no one has a reasoned “not over my dead body” objection. Democracy does not emphasize consent in this way</w:t>
      </w:r>
      <w:r w:rsidR="002D06B4" w:rsidRPr="00B50F88">
        <w:t>, nor does autocratic or strictly hierarchical rule.</w:t>
      </w:r>
    </w:p>
    <w:p w14:paraId="224B7B9E" w14:textId="77777777" w:rsidR="00BF590F" w:rsidRPr="00B50F88" w:rsidRDefault="00BF590F" w:rsidP="00B50F88">
      <w:r w:rsidRPr="00B50F88">
        <w:rPr>
          <w:i/>
        </w:rPr>
        <w:t>Circles:</w:t>
      </w:r>
      <w:r w:rsidRPr="00B50F88">
        <w:t> In a dynamic governance model, day-to-day operations are done according to familiar hierarchies (there are managers, and those who are managed), but policy-level decisions are made together.</w:t>
      </w:r>
    </w:p>
    <w:p w14:paraId="44D214F8" w14:textId="77777777" w:rsidR="00BF590F" w:rsidRPr="00B50F88" w:rsidRDefault="00BF590F" w:rsidP="00B50F88">
      <w:r w:rsidRPr="00B50F88">
        <w:t>The image below is taken from </w:t>
      </w:r>
      <w:hyperlink r:id="rId5" w:history="1">
        <w:r w:rsidRPr="00B50F88">
          <w:rPr>
            <w:rStyle w:val="Hyperlink"/>
          </w:rPr>
          <w:t>a slide</w:t>
        </w:r>
      </w:hyperlink>
      <w:r w:rsidRPr="00B50F88">
        <w:t> here.</w:t>
      </w:r>
    </w:p>
    <w:p w14:paraId="4A7B4D41" w14:textId="77777777" w:rsidR="00BF590F" w:rsidRDefault="00BF590F" w:rsidP="00BF590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295F79BB" wp14:editId="4ECDB2D4">
            <wp:extent cx="5334000" cy="2827020"/>
            <wp:effectExtent l="0" t="0" r="0" b="0"/>
            <wp:docPr id="4" name="Picture 4"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827020"/>
                    </a:xfrm>
                    <a:prstGeom prst="rect">
                      <a:avLst/>
                    </a:prstGeom>
                    <a:noFill/>
                    <a:ln>
                      <a:noFill/>
                    </a:ln>
                  </pic:spPr>
                </pic:pic>
              </a:graphicData>
            </a:graphic>
          </wp:inline>
        </w:drawing>
      </w:r>
    </w:p>
    <w:p w14:paraId="774F8450" w14:textId="77777777" w:rsidR="00BF590F" w:rsidRDefault="00BF590F" w:rsidP="00BF590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44525C30" wp14:editId="26A769DE">
                <wp:extent cx="304800" cy="304800"/>
                <wp:effectExtent l="0" t="0" r="0" b="0"/>
                <wp:docPr id="3" name="Rectangle 3" descr="https://github.com/alberreman/Distributed-Collaborative-Entity/raw/master/media/2ab865735768f6104758d00d8151e04b.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901CD" id="Rectangle 3" o:spid="_x0000_s1026" alt="https://github.com/alberreman/Distributed-Collaborative-Entity/raw/master/media/2ab865735768f6104758d00d8151e04b.png" href="https://github.com/alberreman/Distributed-Collaborative-Entity/blob/master/media/2ab865735768f6104758d00d8151e04b.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" o:button="t" filled="f" stroked="f">
                <v:fill o:detectmouseclick="t"/>
                <o:lock v:ext="edit" aspectratio="t"/>
                <w10:anchorlock/>
              </v:rect>
            </w:pict>
          </mc:Fallback>
        </mc:AlternateContent>
      </w:r>
    </w:p>
    <w:p w14:paraId="4093D8C3" w14:textId="77777777" w:rsidR="00BF590F" w:rsidRPr="0091676D" w:rsidRDefault="00BF590F" w:rsidP="0091676D">
      <w:r w:rsidRPr="0091676D">
        <w:t>In this structure, there are a series of circles extending up the hierarchy, like pictured below. In this way, circles are a fusion of top-down and democratic decision-making.</w:t>
      </w:r>
    </w:p>
    <w:p w14:paraId="02EF99AB" w14:textId="77777777" w:rsidR="00BF590F" w:rsidRDefault="00BF590F" w:rsidP="00BF590F">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7F95279C" wp14:editId="181D9432">
            <wp:extent cx="5334000" cy="2849880"/>
            <wp:effectExtent l="0" t="0" r="0" b="7620"/>
            <wp:docPr id="2" name="Pictur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849880"/>
                    </a:xfrm>
                    <a:prstGeom prst="rect">
                      <a:avLst/>
                    </a:prstGeom>
                    <a:noFill/>
                    <a:ln>
                      <a:noFill/>
                    </a:ln>
                  </pic:spPr>
                </pic:pic>
              </a:graphicData>
            </a:graphic>
          </wp:inline>
        </w:drawing>
      </w:r>
    </w:p>
    <w:p w14:paraId="3CE6ED05" w14:textId="77777777" w:rsidR="00BF590F" w:rsidRPr="0091676D" w:rsidRDefault="00BF590F" w:rsidP="00BF590F">
      <w:pPr>
        <w:pStyle w:val="NormalWeb"/>
        <w:shd w:val="clear" w:color="auto" w:fill="FFFFFF"/>
        <w:spacing w:before="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Policies may be crafted in the circle</w:t>
      </w:r>
      <w:del w:id="33" w:author="Jeff Benson" w:date="2019-04-30T10:51:00Z">
        <w:r w:rsidRPr="0091676D" w:rsidDel="009C5819">
          <w:rPr>
            <w:rFonts w:asciiTheme="minorHAnsi" w:hAnsiTheme="minorHAnsi" w:cstheme="minorHAnsi"/>
            <w:color w:val="24292E"/>
            <w:sz w:val="22"/>
            <w:szCs w:val="22"/>
          </w:rPr>
          <w:delText>,</w:delText>
        </w:r>
      </w:del>
      <w:r w:rsidRPr="0091676D">
        <w:rPr>
          <w:rFonts w:asciiTheme="minorHAnsi" w:hAnsiTheme="minorHAnsi" w:cstheme="minorHAnsi"/>
          <w:color w:val="24292E"/>
          <w:sz w:val="22"/>
          <w:szCs w:val="22"/>
        </w:rPr>
        <w:t xml:space="preserve"> or derived elsewhere and decided in the circle. The process by which a circle would propose a policy together is listed below. Fewer steps would be required early on if the proposal were drafted separately, but then you risk not building in consideration of people’s concerns ahead of time, potentially requiring multiple drafts to reach consent. This method also works for electing circle representatives</w:t>
      </w:r>
      <w:r w:rsidR="003871B9" w:rsidRPr="0091676D">
        <w:rPr>
          <w:rFonts w:asciiTheme="minorHAnsi" w:hAnsiTheme="minorHAnsi" w:cstheme="minorHAnsi"/>
          <w:color w:val="24292E"/>
          <w:sz w:val="22"/>
          <w:szCs w:val="22"/>
        </w:rPr>
        <w:t xml:space="preserve"> or facilitators</w:t>
      </w:r>
      <w:r w:rsidRPr="0091676D">
        <w:rPr>
          <w:rFonts w:asciiTheme="minorHAnsi" w:hAnsiTheme="minorHAnsi" w:cstheme="minorHAnsi"/>
          <w:color w:val="24292E"/>
          <w:sz w:val="22"/>
          <w:szCs w:val="22"/>
        </w:rPr>
        <w:t>.</w:t>
      </w:r>
    </w:p>
    <w:p w14:paraId="021F9FA1"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lastRenderedPageBreak/>
        <w:t>Stat</w:t>
      </w:r>
      <w:r w:rsidR="003871B9" w:rsidRPr="0091676D">
        <w:rPr>
          <w:rFonts w:asciiTheme="minorHAnsi" w:hAnsiTheme="minorHAnsi" w:cstheme="minorHAnsi"/>
          <w:color w:val="24292E"/>
          <w:sz w:val="22"/>
          <w:szCs w:val="22"/>
        </w:rPr>
        <w:t>e</w:t>
      </w:r>
      <w:r w:rsidRPr="0091676D">
        <w:rPr>
          <w:rFonts w:asciiTheme="minorHAnsi" w:hAnsiTheme="minorHAnsi" w:cstheme="minorHAnsi"/>
          <w:color w:val="24292E"/>
          <w:sz w:val="22"/>
          <w:szCs w:val="22"/>
        </w:rPr>
        <w:t xml:space="preserve"> the purpose of the organization, and of this particular circle (ex: Blockchains’ purpose</w:t>
      </w:r>
      <w:r w:rsidR="00B50F88" w:rsidRPr="0091676D">
        <w:rPr>
          <w:rFonts w:asciiTheme="minorHAnsi" w:hAnsiTheme="minorHAnsi" w:cstheme="minorHAnsi"/>
          <w:color w:val="24292E"/>
          <w:sz w:val="22"/>
          <w:szCs w:val="22"/>
        </w:rPr>
        <w:t xml:space="preserve"> and the </w:t>
      </w:r>
      <w:del w:id="34" w:author="Jeff Benson" w:date="2019-04-30T10:52:00Z">
        <w:r w:rsidR="00B50F88" w:rsidRPr="0091676D" w:rsidDel="009C5819">
          <w:rPr>
            <w:rFonts w:asciiTheme="minorHAnsi" w:hAnsiTheme="minorHAnsi" w:cstheme="minorHAnsi"/>
            <w:color w:val="24292E"/>
            <w:sz w:val="22"/>
            <w:szCs w:val="22"/>
          </w:rPr>
          <w:delText xml:space="preserve">purpose </w:delText>
        </w:r>
      </w:del>
      <w:ins w:id="35" w:author="Jeff Benson" w:date="2019-04-30T10:52:00Z">
        <w:r w:rsidR="009C5819">
          <w:rPr>
            <w:rFonts w:asciiTheme="minorHAnsi" w:hAnsiTheme="minorHAnsi" w:cstheme="minorHAnsi"/>
            <w:color w:val="24292E"/>
            <w:sz w:val="22"/>
            <w:szCs w:val="22"/>
          </w:rPr>
          <w:t>goal</w:t>
        </w:r>
        <w:r w:rsidR="009C5819" w:rsidRPr="0091676D">
          <w:rPr>
            <w:rFonts w:asciiTheme="minorHAnsi" w:hAnsiTheme="minorHAnsi" w:cstheme="minorHAnsi"/>
            <w:color w:val="24292E"/>
            <w:sz w:val="22"/>
            <w:szCs w:val="22"/>
          </w:rPr>
          <w:t xml:space="preserve"> </w:t>
        </w:r>
      </w:ins>
      <w:del w:id="36" w:author="Jeff Benson" w:date="2019-04-30T10:52:00Z">
        <w:r w:rsidR="00B50F88" w:rsidRPr="0091676D" w:rsidDel="009C5819">
          <w:rPr>
            <w:rFonts w:asciiTheme="minorHAnsi" w:hAnsiTheme="minorHAnsi" w:cstheme="minorHAnsi"/>
            <w:color w:val="24292E"/>
            <w:sz w:val="22"/>
            <w:szCs w:val="22"/>
          </w:rPr>
          <w:delText xml:space="preserve">for </w:delText>
        </w:r>
      </w:del>
      <w:ins w:id="37" w:author="Jeff Benson" w:date="2019-04-30T10:52:00Z">
        <w:r w:rsidR="009C5819">
          <w:rPr>
            <w:rFonts w:asciiTheme="minorHAnsi" w:hAnsiTheme="minorHAnsi" w:cstheme="minorHAnsi"/>
            <w:color w:val="24292E"/>
            <w:sz w:val="22"/>
            <w:szCs w:val="22"/>
          </w:rPr>
          <w:t>of</w:t>
        </w:r>
        <w:r w:rsidR="009C5819" w:rsidRPr="0091676D">
          <w:rPr>
            <w:rFonts w:asciiTheme="minorHAnsi" w:hAnsiTheme="minorHAnsi" w:cstheme="minorHAnsi"/>
            <w:color w:val="24292E"/>
            <w:sz w:val="22"/>
            <w:szCs w:val="22"/>
          </w:rPr>
          <w:t xml:space="preserve"> </w:t>
        </w:r>
      </w:ins>
      <w:r w:rsidR="00B50F88" w:rsidRPr="0091676D">
        <w:rPr>
          <w:rFonts w:asciiTheme="minorHAnsi" w:hAnsiTheme="minorHAnsi" w:cstheme="minorHAnsi"/>
          <w:color w:val="24292E"/>
          <w:sz w:val="22"/>
          <w:szCs w:val="22"/>
        </w:rPr>
        <w:t>the project</w:t>
      </w:r>
      <w:r w:rsidRPr="0091676D">
        <w:rPr>
          <w:rFonts w:asciiTheme="minorHAnsi" w:hAnsiTheme="minorHAnsi" w:cstheme="minorHAnsi"/>
          <w:color w:val="24292E"/>
          <w:sz w:val="22"/>
          <w:szCs w:val="22"/>
        </w:rPr>
        <w:t>).</w:t>
      </w:r>
    </w:p>
    <w:p w14:paraId="123BA08F"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 xml:space="preserve">State the problem needing solved. (ex: </w:t>
      </w:r>
      <w:r w:rsidR="003871B9" w:rsidRPr="0091676D">
        <w:rPr>
          <w:rFonts w:asciiTheme="minorHAnsi" w:hAnsiTheme="minorHAnsi" w:cstheme="minorHAnsi"/>
          <w:color w:val="24292E"/>
          <w:sz w:val="22"/>
          <w:szCs w:val="22"/>
        </w:rPr>
        <w:t>We have two research facilities.</w:t>
      </w:r>
      <w:r w:rsidR="00B50F88" w:rsidRPr="0091676D">
        <w:rPr>
          <w:rFonts w:asciiTheme="minorHAnsi" w:hAnsiTheme="minorHAnsi" w:cstheme="minorHAnsi"/>
          <w:color w:val="24292E"/>
          <w:sz w:val="22"/>
          <w:szCs w:val="22"/>
        </w:rPr>
        <w:t xml:space="preserve"> </w:t>
      </w:r>
      <w:r w:rsidR="003871B9" w:rsidRPr="0091676D">
        <w:rPr>
          <w:rFonts w:asciiTheme="minorHAnsi" w:hAnsiTheme="minorHAnsi" w:cstheme="minorHAnsi"/>
          <w:color w:val="24292E"/>
          <w:sz w:val="22"/>
          <w:szCs w:val="22"/>
        </w:rPr>
        <w:t>What should be done where</w:t>
      </w:r>
      <w:r w:rsidRPr="0091676D">
        <w:rPr>
          <w:rFonts w:asciiTheme="minorHAnsi" w:hAnsiTheme="minorHAnsi" w:cstheme="minorHAnsi"/>
          <w:color w:val="24292E"/>
          <w:sz w:val="22"/>
          <w:szCs w:val="22"/>
        </w:rPr>
        <w:t>?)</w:t>
      </w:r>
    </w:p>
    <w:p w14:paraId="148B42DB"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 xml:space="preserve">As a team, in no </w:t>
      </w:r>
      <w:proofErr w:type="gramStart"/>
      <w:r w:rsidRPr="0091676D">
        <w:rPr>
          <w:rFonts w:asciiTheme="minorHAnsi" w:hAnsiTheme="minorHAnsi" w:cstheme="minorHAnsi"/>
          <w:color w:val="24292E"/>
          <w:sz w:val="22"/>
          <w:szCs w:val="22"/>
        </w:rPr>
        <w:t>particular order</w:t>
      </w:r>
      <w:proofErr w:type="gramEnd"/>
      <w:r w:rsidRPr="0091676D">
        <w:rPr>
          <w:rFonts w:asciiTheme="minorHAnsi" w:hAnsiTheme="minorHAnsi" w:cstheme="minorHAnsi"/>
          <w:color w:val="24292E"/>
          <w:sz w:val="22"/>
          <w:szCs w:val="22"/>
        </w:rPr>
        <w:t xml:space="preserve">, identify the complexity/dimensions of the issue. (ex: </w:t>
      </w:r>
      <w:r w:rsidR="003871B9" w:rsidRPr="0091676D">
        <w:rPr>
          <w:rFonts w:asciiTheme="minorHAnsi" w:hAnsiTheme="minorHAnsi" w:cstheme="minorHAnsi"/>
          <w:color w:val="24292E"/>
          <w:sz w:val="22"/>
          <w:szCs w:val="22"/>
        </w:rPr>
        <w:t>Both parties want to boost their lab’s reputation, one might have more funding or more appropriate researchers for certain components, there might be limited facility hours</w:t>
      </w:r>
      <w:r w:rsidR="00B50F88" w:rsidRPr="0091676D">
        <w:rPr>
          <w:rFonts w:asciiTheme="minorHAnsi" w:hAnsiTheme="minorHAnsi" w:cstheme="minorHAnsi"/>
          <w:color w:val="24292E"/>
          <w:sz w:val="22"/>
          <w:szCs w:val="22"/>
        </w:rPr>
        <w:t>, etc</w:t>
      </w:r>
      <w:ins w:id="38" w:author="Jeff Benson" w:date="2019-04-30T10:52:00Z">
        <w:r w:rsidR="009C5819">
          <w:rPr>
            <w:rFonts w:asciiTheme="minorHAnsi" w:hAnsiTheme="minorHAnsi" w:cstheme="minorHAnsi"/>
            <w:color w:val="24292E"/>
            <w:sz w:val="22"/>
            <w:szCs w:val="22"/>
          </w:rPr>
          <w:t>.</w:t>
        </w:r>
      </w:ins>
      <w:r w:rsidR="00B50F88" w:rsidRPr="0091676D">
        <w:rPr>
          <w:rFonts w:asciiTheme="minorHAnsi" w:hAnsiTheme="minorHAnsi" w:cstheme="minorHAnsi"/>
          <w:color w:val="24292E"/>
          <w:sz w:val="22"/>
          <w:szCs w:val="22"/>
        </w:rPr>
        <w:t>)</w:t>
      </w:r>
    </w:p>
    <w:p w14:paraId="3D9078D1"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 xml:space="preserve">Consent to list of dimensions – </w:t>
      </w:r>
      <w:r w:rsidR="00B50F88" w:rsidRPr="0091676D">
        <w:rPr>
          <w:rFonts w:asciiTheme="minorHAnsi" w:hAnsiTheme="minorHAnsi" w:cstheme="minorHAnsi"/>
          <w:color w:val="24292E"/>
          <w:sz w:val="22"/>
          <w:szCs w:val="22"/>
        </w:rPr>
        <w:t xml:space="preserve">Does this list include </w:t>
      </w:r>
      <w:proofErr w:type="gramStart"/>
      <w:r w:rsidR="00B50F88" w:rsidRPr="0091676D">
        <w:rPr>
          <w:rFonts w:asciiTheme="minorHAnsi" w:hAnsiTheme="minorHAnsi" w:cstheme="minorHAnsi"/>
          <w:color w:val="24292E"/>
          <w:sz w:val="22"/>
          <w:szCs w:val="22"/>
        </w:rPr>
        <w:t>all of</w:t>
      </w:r>
      <w:proofErr w:type="gramEnd"/>
      <w:r w:rsidR="00B50F88" w:rsidRPr="0091676D">
        <w:rPr>
          <w:rFonts w:asciiTheme="minorHAnsi" w:hAnsiTheme="minorHAnsi" w:cstheme="minorHAnsi"/>
          <w:color w:val="24292E"/>
          <w:sz w:val="22"/>
          <w:szCs w:val="22"/>
        </w:rPr>
        <w:t xml:space="preserve"> the necessary components for consideration? </w:t>
      </w:r>
      <w:ins w:id="39" w:author="Jeff Benson" w:date="2019-04-30T10:52:00Z">
        <w:r w:rsidR="009C5819">
          <w:rPr>
            <w:rFonts w:asciiTheme="minorHAnsi" w:hAnsiTheme="minorHAnsi" w:cstheme="minorHAnsi"/>
            <w:color w:val="24292E"/>
            <w:sz w:val="22"/>
            <w:szCs w:val="22"/>
          </w:rPr>
          <w:t xml:space="preserve">– </w:t>
        </w:r>
      </w:ins>
      <w:del w:id="40" w:author="Jeff Benson" w:date="2019-04-30T10:52:00Z">
        <w:r w:rsidR="00B50F88" w:rsidRPr="0091676D" w:rsidDel="009C5819">
          <w:rPr>
            <w:rFonts w:asciiTheme="minorHAnsi" w:hAnsiTheme="minorHAnsi" w:cstheme="minorHAnsi"/>
            <w:color w:val="24292E"/>
            <w:sz w:val="22"/>
            <w:szCs w:val="22"/>
          </w:rPr>
          <w:delText>-</w:delText>
        </w:r>
      </w:del>
      <w:del w:id="41" w:author="Jeff Benson" w:date="2019-04-30T10:53:00Z">
        <w:r w:rsidR="00B50F88" w:rsidRPr="0091676D" w:rsidDel="009C5819">
          <w:rPr>
            <w:rFonts w:asciiTheme="minorHAnsi" w:hAnsiTheme="minorHAnsi" w:cstheme="minorHAnsi"/>
            <w:color w:val="24292E"/>
            <w:sz w:val="22"/>
            <w:szCs w:val="22"/>
          </w:rPr>
          <w:delText xml:space="preserve"> </w:delText>
        </w:r>
      </w:del>
      <w:r w:rsidRPr="0091676D">
        <w:rPr>
          <w:rFonts w:asciiTheme="minorHAnsi" w:hAnsiTheme="minorHAnsi" w:cstheme="minorHAnsi"/>
          <w:color w:val="24292E"/>
          <w:sz w:val="22"/>
          <w:szCs w:val="22"/>
        </w:rPr>
        <w:t>every individual speaks.</w:t>
      </w:r>
    </w:p>
    <w:p w14:paraId="6A77B8AC"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As a team, in no particular order, trouble</w:t>
      </w:r>
      <w:del w:id="42" w:author="Jeff Benson" w:date="2019-04-30T10:53:00Z">
        <w:r w:rsidRPr="0091676D" w:rsidDel="009C5819">
          <w:rPr>
            <w:rFonts w:asciiTheme="minorHAnsi" w:hAnsiTheme="minorHAnsi" w:cstheme="minorHAnsi"/>
            <w:color w:val="24292E"/>
            <w:sz w:val="22"/>
            <w:szCs w:val="22"/>
          </w:rPr>
          <w:delText>-</w:delText>
        </w:r>
      </w:del>
      <w:r w:rsidRPr="0091676D">
        <w:rPr>
          <w:rFonts w:asciiTheme="minorHAnsi" w:hAnsiTheme="minorHAnsi" w:cstheme="minorHAnsi"/>
          <w:color w:val="24292E"/>
          <w:sz w:val="22"/>
          <w:szCs w:val="22"/>
        </w:rPr>
        <w:t>shoot possible solutions to the concerns/brainstorm policy solutions</w:t>
      </w:r>
      <w:del w:id="43" w:author="Jeff Benson" w:date="2019-04-30T10:54:00Z">
        <w:r w:rsidRPr="0091676D" w:rsidDel="009C5819">
          <w:rPr>
            <w:rFonts w:asciiTheme="minorHAnsi" w:hAnsiTheme="minorHAnsi" w:cstheme="minorHAnsi"/>
            <w:color w:val="24292E"/>
            <w:sz w:val="22"/>
            <w:szCs w:val="22"/>
          </w:rPr>
          <w:delText>.</w:delText>
        </w:r>
      </w:del>
      <w:r w:rsidRPr="0091676D">
        <w:rPr>
          <w:rFonts w:asciiTheme="minorHAnsi" w:hAnsiTheme="minorHAnsi" w:cstheme="minorHAnsi"/>
          <w:color w:val="24292E"/>
          <w:sz w:val="22"/>
          <w:szCs w:val="22"/>
        </w:rPr>
        <w:t xml:space="preserve"> (</w:t>
      </w:r>
      <w:ins w:id="44" w:author="Jeff Benson" w:date="2019-04-30T10:53:00Z">
        <w:r w:rsidR="009C5819">
          <w:rPr>
            <w:rFonts w:asciiTheme="minorHAnsi" w:hAnsiTheme="minorHAnsi" w:cstheme="minorHAnsi"/>
            <w:color w:val="24292E"/>
            <w:sz w:val="22"/>
            <w:szCs w:val="22"/>
          </w:rPr>
          <w:t xml:space="preserve">e.g., </w:t>
        </w:r>
      </w:ins>
      <w:del w:id="45" w:author="Jeff Benson" w:date="2019-04-30T10:53:00Z">
        <w:r w:rsidR="00EA5107" w:rsidRPr="0091676D" w:rsidDel="009C5819">
          <w:rPr>
            <w:rFonts w:asciiTheme="minorHAnsi" w:hAnsiTheme="minorHAnsi" w:cstheme="minorHAnsi"/>
            <w:color w:val="24292E"/>
            <w:sz w:val="22"/>
            <w:szCs w:val="22"/>
          </w:rPr>
          <w:delText xml:space="preserve">Certain </w:delText>
        </w:r>
      </w:del>
      <w:ins w:id="46" w:author="Jeff Benson" w:date="2019-04-30T10:53:00Z">
        <w:r w:rsidR="009C5819">
          <w:rPr>
            <w:rFonts w:asciiTheme="minorHAnsi" w:hAnsiTheme="minorHAnsi" w:cstheme="minorHAnsi"/>
            <w:color w:val="24292E"/>
            <w:sz w:val="22"/>
            <w:szCs w:val="22"/>
          </w:rPr>
          <w:t>c</w:t>
        </w:r>
        <w:r w:rsidR="009C5819" w:rsidRPr="0091676D">
          <w:rPr>
            <w:rFonts w:asciiTheme="minorHAnsi" w:hAnsiTheme="minorHAnsi" w:cstheme="minorHAnsi"/>
            <w:color w:val="24292E"/>
            <w:sz w:val="22"/>
            <w:szCs w:val="22"/>
          </w:rPr>
          <w:t xml:space="preserve">ertain </w:t>
        </w:r>
      </w:ins>
      <w:r w:rsidR="00EA5107" w:rsidRPr="0091676D">
        <w:rPr>
          <w:rFonts w:asciiTheme="minorHAnsi" w:hAnsiTheme="minorHAnsi" w:cstheme="minorHAnsi"/>
          <w:color w:val="24292E"/>
          <w:sz w:val="22"/>
          <w:szCs w:val="22"/>
        </w:rPr>
        <w:t>components of research can be done in each facility</w:t>
      </w:r>
      <w:ins w:id="47" w:author="Jeff Benson" w:date="2019-04-30T10:53:00Z">
        <w:r w:rsidR="009C5819">
          <w:rPr>
            <w:rFonts w:asciiTheme="minorHAnsi" w:hAnsiTheme="minorHAnsi" w:cstheme="minorHAnsi"/>
            <w:color w:val="24292E"/>
            <w:sz w:val="22"/>
            <w:szCs w:val="22"/>
          </w:rPr>
          <w:t>;</w:t>
        </w:r>
      </w:ins>
      <w:del w:id="48" w:author="Jeff Benson" w:date="2019-04-30T10:53:00Z">
        <w:r w:rsidR="00EA5107" w:rsidRPr="0091676D" w:rsidDel="009C5819">
          <w:rPr>
            <w:rFonts w:asciiTheme="minorHAnsi" w:hAnsiTheme="minorHAnsi" w:cstheme="minorHAnsi"/>
            <w:color w:val="24292E"/>
            <w:sz w:val="22"/>
            <w:szCs w:val="22"/>
          </w:rPr>
          <w:delText>.</w:delText>
        </w:r>
      </w:del>
      <w:r w:rsidR="00EA5107" w:rsidRPr="0091676D">
        <w:rPr>
          <w:rFonts w:asciiTheme="minorHAnsi" w:hAnsiTheme="minorHAnsi" w:cstheme="minorHAnsi"/>
          <w:color w:val="24292E"/>
          <w:sz w:val="22"/>
          <w:szCs w:val="22"/>
        </w:rPr>
        <w:t xml:space="preserve"> </w:t>
      </w:r>
      <w:del w:id="49" w:author="Jeff Benson" w:date="2019-04-30T10:53:00Z">
        <w:r w:rsidR="00EA5107" w:rsidRPr="0091676D" w:rsidDel="009C5819">
          <w:rPr>
            <w:rFonts w:asciiTheme="minorHAnsi" w:hAnsiTheme="minorHAnsi" w:cstheme="minorHAnsi"/>
            <w:color w:val="24292E"/>
            <w:sz w:val="22"/>
            <w:szCs w:val="22"/>
          </w:rPr>
          <w:delText xml:space="preserve">One </w:delText>
        </w:r>
      </w:del>
      <w:ins w:id="50" w:author="Jeff Benson" w:date="2019-04-30T10:53:00Z">
        <w:r w:rsidR="009C5819">
          <w:rPr>
            <w:rFonts w:asciiTheme="minorHAnsi" w:hAnsiTheme="minorHAnsi" w:cstheme="minorHAnsi"/>
            <w:color w:val="24292E"/>
            <w:sz w:val="22"/>
            <w:szCs w:val="22"/>
          </w:rPr>
          <w:t>o</w:t>
        </w:r>
        <w:r w:rsidR="009C5819" w:rsidRPr="0091676D">
          <w:rPr>
            <w:rFonts w:asciiTheme="minorHAnsi" w:hAnsiTheme="minorHAnsi" w:cstheme="minorHAnsi"/>
            <w:color w:val="24292E"/>
            <w:sz w:val="22"/>
            <w:szCs w:val="22"/>
          </w:rPr>
          <w:t xml:space="preserve">ne </w:t>
        </w:r>
      </w:ins>
      <w:r w:rsidR="00EA5107" w:rsidRPr="0091676D">
        <w:rPr>
          <w:rFonts w:asciiTheme="minorHAnsi" w:hAnsiTheme="minorHAnsi" w:cstheme="minorHAnsi"/>
          <w:color w:val="24292E"/>
          <w:sz w:val="22"/>
          <w:szCs w:val="22"/>
        </w:rPr>
        <w:t>facility can be used early on, while the other one will be used later</w:t>
      </w:r>
      <w:ins w:id="51" w:author="Jeff Benson" w:date="2019-04-30T10:53:00Z">
        <w:r w:rsidR="009C5819">
          <w:rPr>
            <w:rFonts w:asciiTheme="minorHAnsi" w:hAnsiTheme="minorHAnsi" w:cstheme="minorHAnsi"/>
            <w:color w:val="24292E"/>
            <w:sz w:val="22"/>
            <w:szCs w:val="22"/>
          </w:rPr>
          <w:t>;</w:t>
        </w:r>
      </w:ins>
      <w:del w:id="52" w:author="Jeff Benson" w:date="2019-04-30T10:53:00Z">
        <w:r w:rsidR="00EA5107" w:rsidRPr="0091676D" w:rsidDel="009C5819">
          <w:rPr>
            <w:rFonts w:asciiTheme="minorHAnsi" w:hAnsiTheme="minorHAnsi" w:cstheme="minorHAnsi"/>
            <w:color w:val="24292E"/>
            <w:sz w:val="22"/>
            <w:szCs w:val="22"/>
          </w:rPr>
          <w:delText>,</w:delText>
        </w:r>
      </w:del>
      <w:r w:rsidR="00EA5107" w:rsidRPr="0091676D">
        <w:rPr>
          <w:rFonts w:asciiTheme="minorHAnsi" w:hAnsiTheme="minorHAnsi" w:cstheme="minorHAnsi"/>
          <w:color w:val="24292E"/>
          <w:sz w:val="22"/>
          <w:szCs w:val="22"/>
        </w:rPr>
        <w:t xml:space="preserve"> agree that all relevant documentation credits the project as a collaborative partnership</w:t>
      </w:r>
      <w:ins w:id="53" w:author="Jeff Benson" w:date="2019-04-30T10:53:00Z">
        <w:r w:rsidR="009C5819">
          <w:rPr>
            <w:rFonts w:asciiTheme="minorHAnsi" w:hAnsiTheme="minorHAnsi" w:cstheme="minorHAnsi"/>
            <w:color w:val="24292E"/>
            <w:sz w:val="22"/>
            <w:szCs w:val="22"/>
          </w:rPr>
          <w:t>;</w:t>
        </w:r>
      </w:ins>
      <w:del w:id="54" w:author="Jeff Benson" w:date="2019-04-30T10:53:00Z">
        <w:r w:rsidR="00EA5107" w:rsidRPr="0091676D" w:rsidDel="009C5819">
          <w:rPr>
            <w:rFonts w:asciiTheme="minorHAnsi" w:hAnsiTheme="minorHAnsi" w:cstheme="minorHAnsi"/>
            <w:color w:val="24292E"/>
            <w:sz w:val="22"/>
            <w:szCs w:val="22"/>
          </w:rPr>
          <w:delText>,</w:delText>
        </w:r>
      </w:del>
      <w:r w:rsidR="00EA5107" w:rsidRPr="0091676D">
        <w:rPr>
          <w:rFonts w:asciiTheme="minorHAnsi" w:hAnsiTheme="minorHAnsi" w:cstheme="minorHAnsi"/>
          <w:color w:val="24292E"/>
          <w:sz w:val="22"/>
          <w:szCs w:val="22"/>
        </w:rPr>
        <w:t xml:space="preserve"> some researchers from one facility work in the other group’s facility</w:t>
      </w:r>
      <w:ins w:id="55" w:author="Jeff Benson" w:date="2019-04-30T10:53:00Z">
        <w:r w:rsidR="009C5819">
          <w:rPr>
            <w:rFonts w:asciiTheme="minorHAnsi" w:hAnsiTheme="minorHAnsi" w:cstheme="minorHAnsi"/>
            <w:color w:val="24292E"/>
            <w:sz w:val="22"/>
            <w:szCs w:val="22"/>
          </w:rPr>
          <w:t>;</w:t>
        </w:r>
      </w:ins>
      <w:del w:id="56" w:author="Jeff Benson" w:date="2019-04-30T10:53:00Z">
        <w:r w:rsidR="00EA5107" w:rsidRPr="0091676D" w:rsidDel="009C5819">
          <w:rPr>
            <w:rFonts w:asciiTheme="minorHAnsi" w:hAnsiTheme="minorHAnsi" w:cstheme="minorHAnsi"/>
            <w:color w:val="24292E"/>
            <w:sz w:val="22"/>
            <w:szCs w:val="22"/>
          </w:rPr>
          <w:delText>,</w:delText>
        </w:r>
      </w:del>
      <w:r w:rsidR="00EA5107" w:rsidRPr="0091676D">
        <w:rPr>
          <w:rFonts w:asciiTheme="minorHAnsi" w:hAnsiTheme="minorHAnsi" w:cstheme="minorHAnsi"/>
          <w:color w:val="24292E"/>
          <w:sz w:val="22"/>
          <w:szCs w:val="22"/>
        </w:rPr>
        <w:t xml:space="preserve"> etc</w:t>
      </w:r>
      <w:ins w:id="57" w:author="Jeff Benson" w:date="2019-04-30T10:53:00Z">
        <w:r w:rsidR="009C5819">
          <w:rPr>
            <w:rFonts w:asciiTheme="minorHAnsi" w:hAnsiTheme="minorHAnsi" w:cstheme="minorHAnsi"/>
            <w:color w:val="24292E"/>
            <w:sz w:val="22"/>
            <w:szCs w:val="22"/>
          </w:rPr>
          <w:t>.</w:t>
        </w:r>
      </w:ins>
      <w:r w:rsidR="00EA5107" w:rsidRPr="0091676D">
        <w:rPr>
          <w:rFonts w:asciiTheme="minorHAnsi" w:hAnsiTheme="minorHAnsi" w:cstheme="minorHAnsi"/>
          <w:color w:val="24292E"/>
          <w:sz w:val="22"/>
          <w:szCs w:val="22"/>
        </w:rPr>
        <w:t>)</w:t>
      </w:r>
    </w:p>
    <w:p w14:paraId="0DF49B05"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As a group, or by way of delegate (or volunteer), draft one or more proposals attempting to address the concerns raised.</w:t>
      </w:r>
    </w:p>
    <w:p w14:paraId="7BEBBDF1"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Present proposal(s)</w:t>
      </w:r>
    </w:p>
    <w:p w14:paraId="1DE2D06C" w14:textId="77777777" w:rsidR="00BF590F" w:rsidRPr="0091676D" w:rsidRDefault="00BF590F" w:rsidP="00BF590F">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Clarifying question round</w:t>
      </w:r>
      <w:r w:rsidR="00EA5107" w:rsidRPr="0091676D">
        <w:rPr>
          <w:rFonts w:asciiTheme="minorHAnsi" w:hAnsiTheme="minorHAnsi" w:cstheme="minorHAnsi"/>
          <w:color w:val="24292E"/>
          <w:sz w:val="22"/>
          <w:szCs w:val="22"/>
        </w:rPr>
        <w:t>. Every individual has opportunity to speak, one at a time.</w:t>
      </w:r>
    </w:p>
    <w:p w14:paraId="21627B1B" w14:textId="77777777" w:rsidR="00BF590F" w:rsidRPr="0091676D" w:rsidRDefault="00BF590F" w:rsidP="00BF590F">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 xml:space="preserve">Quick </w:t>
      </w:r>
      <w:del w:id="58" w:author="Jeff Benson" w:date="2019-04-30T10:54:00Z">
        <w:r w:rsidRPr="0091676D" w:rsidDel="009C5819">
          <w:rPr>
            <w:rFonts w:asciiTheme="minorHAnsi" w:hAnsiTheme="minorHAnsi" w:cstheme="minorHAnsi"/>
            <w:color w:val="24292E"/>
            <w:sz w:val="22"/>
            <w:szCs w:val="22"/>
          </w:rPr>
          <w:delText xml:space="preserve">Reaction </w:delText>
        </w:r>
      </w:del>
      <w:ins w:id="59" w:author="Jeff Benson" w:date="2019-04-30T10:54:00Z">
        <w:r w:rsidR="009C5819">
          <w:rPr>
            <w:rFonts w:asciiTheme="minorHAnsi" w:hAnsiTheme="minorHAnsi" w:cstheme="minorHAnsi"/>
            <w:color w:val="24292E"/>
            <w:sz w:val="22"/>
            <w:szCs w:val="22"/>
          </w:rPr>
          <w:t>r</w:t>
        </w:r>
        <w:r w:rsidR="009C5819" w:rsidRPr="0091676D">
          <w:rPr>
            <w:rFonts w:asciiTheme="minorHAnsi" w:hAnsiTheme="minorHAnsi" w:cstheme="minorHAnsi"/>
            <w:color w:val="24292E"/>
            <w:sz w:val="22"/>
            <w:szCs w:val="22"/>
          </w:rPr>
          <w:t xml:space="preserve">eaction </w:t>
        </w:r>
      </w:ins>
      <w:r w:rsidRPr="0091676D">
        <w:rPr>
          <w:rFonts w:asciiTheme="minorHAnsi" w:hAnsiTheme="minorHAnsi" w:cstheme="minorHAnsi"/>
          <w:color w:val="24292E"/>
          <w:sz w:val="22"/>
          <w:szCs w:val="22"/>
        </w:rPr>
        <w:t>round</w:t>
      </w:r>
      <w:r w:rsidR="00EA5107" w:rsidRPr="0091676D">
        <w:rPr>
          <w:rFonts w:asciiTheme="minorHAnsi" w:hAnsiTheme="minorHAnsi" w:cstheme="minorHAnsi"/>
          <w:color w:val="24292E"/>
          <w:sz w:val="22"/>
          <w:szCs w:val="22"/>
        </w:rPr>
        <w:t>. Every individual has opportunity to speak, one at a time.</w:t>
      </w:r>
    </w:p>
    <w:p w14:paraId="5A19734E"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proofErr w:type="gramStart"/>
      <w:r w:rsidRPr="0091676D">
        <w:rPr>
          <w:rFonts w:asciiTheme="minorHAnsi" w:hAnsiTheme="minorHAnsi" w:cstheme="minorHAnsi"/>
          <w:color w:val="24292E"/>
          <w:sz w:val="22"/>
          <w:szCs w:val="22"/>
        </w:rPr>
        <w:t>As long as</w:t>
      </w:r>
      <w:proofErr w:type="gramEnd"/>
      <w:r w:rsidRPr="0091676D">
        <w:rPr>
          <w:rFonts w:asciiTheme="minorHAnsi" w:hAnsiTheme="minorHAnsi" w:cstheme="minorHAnsi"/>
          <w:color w:val="24292E"/>
          <w:sz w:val="22"/>
          <w:szCs w:val="22"/>
        </w:rPr>
        <w:t xml:space="preserve"> everyone consents (doesn’t have to love it – just be okay with it), it’s adopted.</w:t>
      </w:r>
    </w:p>
    <w:p w14:paraId="1D694F87" w14:textId="77777777" w:rsidR="00BF590F" w:rsidRPr="0091676D" w:rsidRDefault="00BF590F" w:rsidP="00BF590F">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1676D">
        <w:rPr>
          <w:rFonts w:asciiTheme="minorHAnsi" w:hAnsiTheme="minorHAnsi" w:cstheme="minorHAnsi"/>
          <w:color w:val="24292E"/>
          <w:sz w:val="22"/>
          <w:szCs w:val="22"/>
        </w:rPr>
        <w:t>I</w:t>
      </w:r>
      <w:del w:id="60" w:author="Jeff Benson" w:date="2019-04-30T10:54:00Z">
        <w:r w:rsidRPr="0091676D" w:rsidDel="009C5819">
          <w:rPr>
            <w:rFonts w:asciiTheme="minorHAnsi" w:hAnsiTheme="minorHAnsi" w:cstheme="minorHAnsi"/>
            <w:color w:val="24292E"/>
            <w:sz w:val="22"/>
            <w:szCs w:val="22"/>
          </w:rPr>
          <w:delText>f not, i</w:delText>
        </w:r>
      </w:del>
      <w:r w:rsidRPr="0091676D">
        <w:rPr>
          <w:rFonts w:asciiTheme="minorHAnsi" w:hAnsiTheme="minorHAnsi" w:cstheme="minorHAnsi"/>
          <w:color w:val="24292E"/>
          <w:sz w:val="22"/>
          <w:szCs w:val="22"/>
        </w:rPr>
        <w:t>f there are reasonable objections</w:t>
      </w:r>
      <w:ins w:id="61" w:author="Jeff Benson" w:date="2019-04-30T10:54:00Z">
        <w:r w:rsidR="009C5819">
          <w:rPr>
            <w:rFonts w:asciiTheme="minorHAnsi" w:hAnsiTheme="minorHAnsi" w:cstheme="minorHAnsi"/>
            <w:color w:val="24292E"/>
            <w:sz w:val="22"/>
            <w:szCs w:val="22"/>
          </w:rPr>
          <w:t>,</w:t>
        </w:r>
      </w:ins>
      <w:del w:id="62" w:author="Jeff Benson" w:date="2019-04-30T10:54:00Z">
        <w:r w:rsidRPr="0091676D" w:rsidDel="009C5819">
          <w:rPr>
            <w:rFonts w:asciiTheme="minorHAnsi" w:hAnsiTheme="minorHAnsi" w:cstheme="minorHAnsi"/>
            <w:color w:val="24292E"/>
            <w:sz w:val="22"/>
            <w:szCs w:val="22"/>
          </w:rPr>
          <w:delText xml:space="preserve"> –</w:delText>
        </w:r>
      </w:del>
      <w:r w:rsidRPr="0091676D">
        <w:rPr>
          <w:rFonts w:asciiTheme="minorHAnsi" w:hAnsiTheme="minorHAnsi" w:cstheme="minorHAnsi"/>
          <w:color w:val="24292E"/>
          <w:sz w:val="22"/>
          <w:szCs w:val="22"/>
        </w:rPr>
        <w:t xml:space="preserve"> address</w:t>
      </w:r>
      <w:ins w:id="63" w:author="Jeff Benson" w:date="2019-04-30T10:54:00Z">
        <w:r w:rsidR="009C5819">
          <w:rPr>
            <w:rFonts w:asciiTheme="minorHAnsi" w:hAnsiTheme="minorHAnsi" w:cstheme="minorHAnsi"/>
            <w:color w:val="24292E"/>
            <w:sz w:val="22"/>
            <w:szCs w:val="22"/>
          </w:rPr>
          <w:t xml:space="preserve"> them</w:t>
        </w:r>
      </w:ins>
      <w:r w:rsidRPr="0091676D">
        <w:rPr>
          <w:rFonts w:asciiTheme="minorHAnsi" w:hAnsiTheme="minorHAnsi" w:cstheme="minorHAnsi"/>
          <w:color w:val="24292E"/>
          <w:sz w:val="22"/>
          <w:szCs w:val="22"/>
        </w:rPr>
        <w:t>. Retry</w:t>
      </w:r>
      <w:ins w:id="64" w:author="Jeff Benson" w:date="2019-04-30T10:54:00Z">
        <w:r w:rsidR="009C5819">
          <w:rPr>
            <w:rFonts w:asciiTheme="minorHAnsi" w:hAnsiTheme="minorHAnsi" w:cstheme="minorHAnsi"/>
            <w:color w:val="24292E"/>
            <w:sz w:val="22"/>
            <w:szCs w:val="22"/>
          </w:rPr>
          <w:t>.</w:t>
        </w:r>
      </w:ins>
    </w:p>
    <w:p w14:paraId="6C1CBFDD" w14:textId="77777777" w:rsidR="00BF590F" w:rsidRPr="0091676D" w:rsidRDefault="00BF590F" w:rsidP="00BF590F">
      <w:pPr>
        <w:pStyle w:val="NormalWeb"/>
        <w:shd w:val="clear" w:color="auto" w:fill="FFFFFF"/>
        <w:spacing w:before="0" w:beforeAutospacing="0" w:after="240" w:afterAutospacing="0"/>
        <w:rPr>
          <w:rFonts w:asciiTheme="minorHAnsi" w:hAnsiTheme="minorHAnsi" w:cstheme="minorHAnsi"/>
          <w:color w:val="24292E"/>
          <w:sz w:val="22"/>
          <w:szCs w:val="22"/>
        </w:rPr>
      </w:pPr>
      <w:r w:rsidRPr="0091676D">
        <w:rPr>
          <w:rStyle w:val="Emphasis"/>
          <w:rFonts w:asciiTheme="minorHAnsi" w:hAnsiTheme="minorHAnsi" w:cstheme="minorHAnsi"/>
          <w:color w:val="24292E"/>
          <w:sz w:val="22"/>
          <w:szCs w:val="22"/>
        </w:rPr>
        <w:t>Double-links</w:t>
      </w:r>
      <w:r w:rsidRPr="0091676D">
        <w:rPr>
          <w:rFonts w:asciiTheme="minorHAnsi" w:hAnsiTheme="minorHAnsi" w:cstheme="minorHAnsi"/>
          <w:color w:val="24292E"/>
          <w:sz w:val="22"/>
          <w:szCs w:val="22"/>
        </w:rPr>
        <w:t xml:space="preserve">: Every circle has elected representation in the circle above it (separate from the person/s occupying the highest position </w:t>
      </w:r>
      <w:r w:rsidR="001E0143">
        <w:rPr>
          <w:rFonts w:asciiTheme="minorHAnsi" w:hAnsiTheme="minorHAnsi" w:cstheme="minorHAnsi"/>
          <w:color w:val="24292E"/>
          <w:sz w:val="22"/>
          <w:szCs w:val="22"/>
        </w:rPr>
        <w:t xml:space="preserve">in the </w:t>
      </w:r>
      <w:r w:rsidRPr="0091676D">
        <w:rPr>
          <w:rFonts w:asciiTheme="minorHAnsi" w:hAnsiTheme="minorHAnsi" w:cstheme="minorHAnsi"/>
          <w:color w:val="24292E"/>
          <w:sz w:val="22"/>
          <w:szCs w:val="22"/>
        </w:rPr>
        <w:t>hierarchy, who is necessarily already in the higher circle). This is intended to create more continuity across the organization.</w:t>
      </w:r>
      <w:r w:rsidR="003F5B1A" w:rsidRPr="0091676D">
        <w:rPr>
          <w:rFonts w:asciiTheme="minorHAnsi" w:hAnsiTheme="minorHAnsi" w:cstheme="minorHAnsi"/>
          <w:color w:val="24292E"/>
          <w:sz w:val="22"/>
          <w:szCs w:val="22"/>
        </w:rPr>
        <w:t xml:space="preserve"> It helps ensure transparency and enable communication from top</w:t>
      </w:r>
      <w:ins w:id="65" w:author="Jeff Benson" w:date="2019-04-30T10:55:00Z">
        <w:r w:rsidR="009C5819">
          <w:rPr>
            <w:rFonts w:asciiTheme="minorHAnsi" w:hAnsiTheme="minorHAnsi" w:cstheme="minorHAnsi"/>
            <w:color w:val="24292E"/>
            <w:sz w:val="22"/>
            <w:szCs w:val="22"/>
          </w:rPr>
          <w:t xml:space="preserve"> </w:t>
        </w:r>
      </w:ins>
      <w:del w:id="66" w:author="Jeff Benson" w:date="2019-04-30T10:55:00Z">
        <w:r w:rsidR="003F5B1A" w:rsidRPr="0091676D" w:rsidDel="009C5819">
          <w:rPr>
            <w:rFonts w:asciiTheme="minorHAnsi" w:hAnsiTheme="minorHAnsi" w:cstheme="minorHAnsi"/>
            <w:color w:val="24292E"/>
            <w:sz w:val="22"/>
            <w:szCs w:val="22"/>
          </w:rPr>
          <w:delText>-</w:delText>
        </w:r>
      </w:del>
      <w:r w:rsidR="003F5B1A" w:rsidRPr="0091676D">
        <w:rPr>
          <w:rFonts w:asciiTheme="minorHAnsi" w:hAnsiTheme="minorHAnsi" w:cstheme="minorHAnsi"/>
          <w:color w:val="24292E"/>
          <w:sz w:val="22"/>
          <w:szCs w:val="22"/>
        </w:rPr>
        <w:t>to</w:t>
      </w:r>
      <w:ins w:id="67" w:author="Jeff Benson" w:date="2019-04-30T10:55:00Z">
        <w:r w:rsidR="009C5819">
          <w:rPr>
            <w:rFonts w:asciiTheme="minorHAnsi" w:hAnsiTheme="minorHAnsi" w:cstheme="minorHAnsi"/>
            <w:color w:val="24292E"/>
            <w:sz w:val="22"/>
            <w:szCs w:val="22"/>
          </w:rPr>
          <w:t xml:space="preserve"> </w:t>
        </w:r>
      </w:ins>
      <w:del w:id="68" w:author="Jeff Benson" w:date="2019-04-30T10:55:00Z">
        <w:r w:rsidR="003F5B1A" w:rsidRPr="0091676D" w:rsidDel="009C5819">
          <w:rPr>
            <w:rFonts w:asciiTheme="minorHAnsi" w:hAnsiTheme="minorHAnsi" w:cstheme="minorHAnsi"/>
            <w:color w:val="24292E"/>
            <w:sz w:val="22"/>
            <w:szCs w:val="22"/>
          </w:rPr>
          <w:delText>-</w:delText>
        </w:r>
      </w:del>
      <w:r w:rsidR="003F5B1A" w:rsidRPr="0091676D">
        <w:rPr>
          <w:rFonts w:asciiTheme="minorHAnsi" w:hAnsiTheme="minorHAnsi" w:cstheme="minorHAnsi"/>
          <w:color w:val="24292E"/>
          <w:sz w:val="22"/>
          <w:szCs w:val="22"/>
        </w:rPr>
        <w:t xml:space="preserve">bottom. It also </w:t>
      </w:r>
      <w:del w:id="69" w:author="Jeff Benson" w:date="2019-04-30T10:55:00Z">
        <w:r w:rsidR="003F5B1A" w:rsidRPr="0091676D" w:rsidDel="009C5819">
          <w:rPr>
            <w:rFonts w:asciiTheme="minorHAnsi" w:hAnsiTheme="minorHAnsi" w:cstheme="minorHAnsi"/>
            <w:color w:val="24292E"/>
            <w:sz w:val="22"/>
            <w:szCs w:val="22"/>
          </w:rPr>
          <w:delText xml:space="preserve">enables </w:delText>
        </w:r>
      </w:del>
      <w:ins w:id="70" w:author="Jeff Benson" w:date="2019-04-30T10:55:00Z">
        <w:r w:rsidR="009C5819">
          <w:rPr>
            <w:rFonts w:asciiTheme="minorHAnsi" w:hAnsiTheme="minorHAnsi" w:cstheme="minorHAnsi"/>
            <w:color w:val="24292E"/>
            <w:sz w:val="22"/>
            <w:szCs w:val="22"/>
          </w:rPr>
          <w:t>allows</w:t>
        </w:r>
        <w:r w:rsidR="009C5819" w:rsidRPr="0091676D">
          <w:rPr>
            <w:rFonts w:asciiTheme="minorHAnsi" w:hAnsiTheme="minorHAnsi" w:cstheme="minorHAnsi"/>
            <w:color w:val="24292E"/>
            <w:sz w:val="22"/>
            <w:szCs w:val="22"/>
          </w:rPr>
          <w:t xml:space="preserve"> </w:t>
        </w:r>
      </w:ins>
      <w:del w:id="71" w:author="Jeff Benson" w:date="2019-04-30T10:55:00Z">
        <w:r w:rsidR="003F5B1A" w:rsidRPr="0091676D" w:rsidDel="009C5819">
          <w:rPr>
            <w:rFonts w:asciiTheme="minorHAnsi" w:hAnsiTheme="minorHAnsi" w:cstheme="minorHAnsi"/>
            <w:color w:val="24292E"/>
            <w:sz w:val="22"/>
            <w:szCs w:val="22"/>
          </w:rPr>
          <w:delText xml:space="preserve">the possibility </w:delText>
        </w:r>
      </w:del>
      <w:r w:rsidR="003F5B1A" w:rsidRPr="0091676D">
        <w:rPr>
          <w:rFonts w:asciiTheme="minorHAnsi" w:hAnsiTheme="minorHAnsi" w:cstheme="minorHAnsi"/>
          <w:color w:val="24292E"/>
          <w:sz w:val="22"/>
          <w:szCs w:val="22"/>
        </w:rPr>
        <w:t>for individuals from a lower rank in the organization to be elected all the way to the top circle</w:t>
      </w:r>
      <w:del w:id="72" w:author="Jeff Benson" w:date="2019-04-30T10:55:00Z">
        <w:r w:rsidR="00AA519D" w:rsidRPr="0091676D" w:rsidDel="009C5819">
          <w:rPr>
            <w:rFonts w:asciiTheme="minorHAnsi" w:hAnsiTheme="minorHAnsi" w:cstheme="minorHAnsi"/>
            <w:color w:val="24292E"/>
            <w:sz w:val="22"/>
            <w:szCs w:val="22"/>
          </w:rPr>
          <w:delText>,</w:delText>
        </w:r>
      </w:del>
      <w:r w:rsidR="00AA519D" w:rsidRPr="0091676D">
        <w:rPr>
          <w:rFonts w:asciiTheme="minorHAnsi" w:hAnsiTheme="minorHAnsi" w:cstheme="minorHAnsi"/>
          <w:color w:val="24292E"/>
          <w:sz w:val="22"/>
          <w:szCs w:val="22"/>
        </w:rPr>
        <w:t xml:space="preserve"> because every individual in every circle is equal within that circle</w:t>
      </w:r>
      <w:del w:id="73" w:author="Jeff Benson" w:date="2019-04-30T10:56:00Z">
        <w:r w:rsidR="00AA519D" w:rsidRPr="0091676D" w:rsidDel="009C5819">
          <w:rPr>
            <w:rFonts w:asciiTheme="minorHAnsi" w:hAnsiTheme="minorHAnsi" w:cstheme="minorHAnsi"/>
            <w:color w:val="24292E"/>
            <w:sz w:val="22"/>
            <w:szCs w:val="22"/>
          </w:rPr>
          <w:delText>, so representatives from lower circles could be elected representatives of the higher circle, if that circle elects them</w:delText>
        </w:r>
      </w:del>
      <w:r w:rsidR="003F5B1A" w:rsidRPr="0091676D">
        <w:rPr>
          <w:rFonts w:asciiTheme="minorHAnsi" w:hAnsiTheme="minorHAnsi" w:cstheme="minorHAnsi"/>
          <w:color w:val="24292E"/>
          <w:sz w:val="22"/>
          <w:szCs w:val="22"/>
        </w:rPr>
        <w:t>.</w:t>
      </w:r>
      <w:r w:rsidRPr="0091676D">
        <w:rPr>
          <w:rFonts w:asciiTheme="minorHAnsi" w:hAnsiTheme="minorHAnsi" w:cstheme="minorHAnsi"/>
          <w:color w:val="24292E"/>
          <w:sz w:val="22"/>
          <w:szCs w:val="22"/>
        </w:rPr>
        <w:t xml:space="preserve"> </w:t>
      </w:r>
      <w:r w:rsidR="002970D6" w:rsidRPr="0091676D">
        <w:rPr>
          <w:rFonts w:asciiTheme="minorHAnsi" w:hAnsiTheme="minorHAnsi" w:cstheme="minorHAnsi"/>
          <w:color w:val="24292E"/>
          <w:sz w:val="22"/>
          <w:szCs w:val="22"/>
        </w:rPr>
        <w:t>However, it g</w:t>
      </w:r>
      <w:r w:rsidRPr="0091676D">
        <w:rPr>
          <w:rFonts w:asciiTheme="minorHAnsi" w:hAnsiTheme="minorHAnsi" w:cstheme="minorHAnsi"/>
          <w:color w:val="24292E"/>
          <w:sz w:val="22"/>
          <w:szCs w:val="22"/>
        </w:rPr>
        <w:t>ets complicated when you have a lot of people in middle management reporting to the same person (</w:t>
      </w:r>
      <w:del w:id="74" w:author="Jeff Benson" w:date="2019-04-30T10:56:00Z">
        <w:r w:rsidRPr="0091676D" w:rsidDel="009C5819">
          <w:rPr>
            <w:rFonts w:asciiTheme="minorHAnsi" w:hAnsiTheme="minorHAnsi" w:cstheme="minorHAnsi"/>
            <w:color w:val="24292E"/>
            <w:sz w:val="22"/>
            <w:szCs w:val="22"/>
          </w:rPr>
          <w:delText>Ex:</w:delText>
        </w:r>
      </w:del>
      <w:ins w:id="75" w:author="Jeff Benson" w:date="2019-04-30T10:56:00Z">
        <w:r w:rsidR="009C5819">
          <w:rPr>
            <w:rFonts w:asciiTheme="minorHAnsi" w:hAnsiTheme="minorHAnsi" w:cstheme="minorHAnsi"/>
            <w:color w:val="24292E"/>
            <w:sz w:val="22"/>
            <w:szCs w:val="22"/>
          </w:rPr>
          <w:t>e.g.,</w:t>
        </w:r>
      </w:ins>
      <w:r w:rsidRPr="0091676D">
        <w:rPr>
          <w:rFonts w:asciiTheme="minorHAnsi" w:hAnsiTheme="minorHAnsi" w:cstheme="minorHAnsi"/>
          <w:color w:val="24292E"/>
          <w:sz w:val="22"/>
          <w:szCs w:val="22"/>
        </w:rPr>
        <w:t xml:space="preserve"> </w:t>
      </w:r>
      <w:ins w:id="76" w:author="Jeff Benson" w:date="2019-04-30T10:56:00Z">
        <w:r w:rsidR="009C5819">
          <w:rPr>
            <w:rFonts w:asciiTheme="minorHAnsi" w:hAnsiTheme="minorHAnsi" w:cstheme="minorHAnsi"/>
            <w:color w:val="24292E"/>
            <w:sz w:val="22"/>
            <w:szCs w:val="22"/>
          </w:rPr>
          <w:t xml:space="preserve">if </w:t>
        </w:r>
      </w:ins>
      <w:del w:id="77" w:author="Jeff Benson" w:date="2019-04-30T10:56:00Z">
        <w:r w:rsidRPr="0091676D" w:rsidDel="009C5819">
          <w:rPr>
            <w:rFonts w:asciiTheme="minorHAnsi" w:hAnsiTheme="minorHAnsi" w:cstheme="minorHAnsi"/>
            <w:color w:val="24292E"/>
            <w:sz w:val="22"/>
            <w:szCs w:val="22"/>
          </w:rPr>
          <w:delText>you have 6</w:delText>
        </w:r>
      </w:del>
      <w:ins w:id="78" w:author="Jeff Benson" w:date="2019-04-30T10:56:00Z">
        <w:r w:rsidR="009C5819">
          <w:rPr>
            <w:rFonts w:asciiTheme="minorHAnsi" w:hAnsiTheme="minorHAnsi" w:cstheme="minorHAnsi"/>
            <w:color w:val="24292E"/>
            <w:sz w:val="22"/>
            <w:szCs w:val="22"/>
          </w:rPr>
          <w:t>six</w:t>
        </w:r>
      </w:ins>
      <w:r w:rsidRPr="0091676D">
        <w:rPr>
          <w:rFonts w:asciiTheme="minorHAnsi" w:hAnsiTheme="minorHAnsi" w:cstheme="minorHAnsi"/>
          <w:color w:val="24292E"/>
          <w:sz w:val="22"/>
          <w:szCs w:val="22"/>
        </w:rPr>
        <w:t xml:space="preserve"> </w:t>
      </w:r>
      <w:proofErr w:type="spellStart"/>
      <w:r w:rsidRPr="0091676D">
        <w:rPr>
          <w:rFonts w:asciiTheme="minorHAnsi" w:hAnsiTheme="minorHAnsi" w:cstheme="minorHAnsi"/>
          <w:color w:val="24292E"/>
          <w:sz w:val="22"/>
          <w:szCs w:val="22"/>
        </w:rPr>
        <w:t>managers</w:t>
      </w:r>
      <w:proofErr w:type="spellEnd"/>
      <w:r w:rsidRPr="0091676D">
        <w:rPr>
          <w:rFonts w:asciiTheme="minorHAnsi" w:hAnsiTheme="minorHAnsi" w:cstheme="minorHAnsi"/>
          <w:color w:val="24292E"/>
          <w:sz w:val="22"/>
          <w:szCs w:val="22"/>
        </w:rPr>
        <w:t xml:space="preserve"> report</w:t>
      </w:r>
      <w:del w:id="79" w:author="Jeff Benson" w:date="2019-04-30T10:56:00Z">
        <w:r w:rsidRPr="0091676D" w:rsidDel="009C5819">
          <w:rPr>
            <w:rFonts w:asciiTheme="minorHAnsi" w:hAnsiTheme="minorHAnsi" w:cstheme="minorHAnsi"/>
            <w:color w:val="24292E"/>
            <w:sz w:val="22"/>
            <w:szCs w:val="22"/>
          </w:rPr>
          <w:delText>ing</w:delText>
        </w:r>
      </w:del>
      <w:r w:rsidRPr="0091676D">
        <w:rPr>
          <w:rFonts w:asciiTheme="minorHAnsi" w:hAnsiTheme="minorHAnsi" w:cstheme="minorHAnsi"/>
          <w:color w:val="24292E"/>
          <w:sz w:val="22"/>
          <w:szCs w:val="22"/>
        </w:rPr>
        <w:t xml:space="preserve"> to </w:t>
      </w:r>
      <w:del w:id="80" w:author="Jeff Benson" w:date="2019-04-30T10:56:00Z">
        <w:r w:rsidRPr="0091676D" w:rsidDel="009C5819">
          <w:rPr>
            <w:rFonts w:asciiTheme="minorHAnsi" w:hAnsiTheme="minorHAnsi" w:cstheme="minorHAnsi"/>
            <w:color w:val="24292E"/>
            <w:sz w:val="22"/>
            <w:szCs w:val="22"/>
          </w:rPr>
          <w:delText xml:space="preserve">a </w:delText>
        </w:r>
      </w:del>
      <w:ins w:id="81" w:author="Jeff Benson" w:date="2019-04-30T10:56:00Z">
        <w:r w:rsidR="009C5819">
          <w:rPr>
            <w:rFonts w:asciiTheme="minorHAnsi" w:hAnsiTheme="minorHAnsi" w:cstheme="minorHAnsi"/>
            <w:color w:val="24292E"/>
            <w:sz w:val="22"/>
            <w:szCs w:val="22"/>
          </w:rPr>
          <w:t>one</w:t>
        </w:r>
        <w:r w:rsidR="009C5819" w:rsidRPr="0091676D">
          <w:rPr>
            <w:rFonts w:asciiTheme="minorHAnsi" w:hAnsiTheme="minorHAnsi" w:cstheme="minorHAnsi"/>
            <w:color w:val="24292E"/>
            <w:sz w:val="22"/>
            <w:szCs w:val="22"/>
          </w:rPr>
          <w:t xml:space="preserve"> </w:t>
        </w:r>
      </w:ins>
      <w:r w:rsidRPr="0091676D">
        <w:rPr>
          <w:rFonts w:asciiTheme="minorHAnsi" w:hAnsiTheme="minorHAnsi" w:cstheme="minorHAnsi"/>
          <w:color w:val="24292E"/>
          <w:sz w:val="22"/>
          <w:szCs w:val="22"/>
        </w:rPr>
        <w:t>VP</w:t>
      </w:r>
      <w:del w:id="82" w:author="Jeff Benson" w:date="2019-04-30T10:56:00Z">
        <w:r w:rsidRPr="0091676D" w:rsidDel="009C5819">
          <w:rPr>
            <w:rFonts w:asciiTheme="minorHAnsi" w:hAnsiTheme="minorHAnsi" w:cstheme="minorHAnsi"/>
            <w:color w:val="24292E"/>
            <w:sz w:val="22"/>
            <w:szCs w:val="22"/>
          </w:rPr>
          <w:delText xml:space="preserve"> –</w:delText>
        </w:r>
      </w:del>
      <w:ins w:id="83" w:author="Jeff Benson" w:date="2019-04-30T10:56:00Z">
        <w:r w:rsidR="009C5819">
          <w:rPr>
            <w:rFonts w:asciiTheme="minorHAnsi" w:hAnsiTheme="minorHAnsi" w:cstheme="minorHAnsi"/>
            <w:color w:val="24292E"/>
            <w:sz w:val="22"/>
            <w:szCs w:val="22"/>
          </w:rPr>
          <w:t>, there would</w:t>
        </w:r>
      </w:ins>
      <w:r w:rsidRPr="0091676D">
        <w:rPr>
          <w:rFonts w:asciiTheme="minorHAnsi" w:hAnsiTheme="minorHAnsi" w:cstheme="minorHAnsi"/>
          <w:color w:val="24292E"/>
          <w:sz w:val="22"/>
          <w:szCs w:val="22"/>
        </w:rPr>
        <w:t xml:space="preserve"> </w:t>
      </w:r>
      <w:del w:id="84" w:author="Jeff Benson" w:date="2019-04-30T10:56:00Z">
        <w:r w:rsidRPr="0091676D" w:rsidDel="009C5819">
          <w:rPr>
            <w:rFonts w:asciiTheme="minorHAnsi" w:hAnsiTheme="minorHAnsi" w:cstheme="minorHAnsi"/>
            <w:color w:val="24292E"/>
            <w:sz w:val="22"/>
            <w:szCs w:val="22"/>
          </w:rPr>
          <w:delText>you would then have</w:delText>
        </w:r>
      </w:del>
      <w:ins w:id="85" w:author="Jeff Benson" w:date="2019-04-30T10:56:00Z">
        <w:r w:rsidR="009C5819">
          <w:rPr>
            <w:rFonts w:asciiTheme="minorHAnsi" w:hAnsiTheme="minorHAnsi" w:cstheme="minorHAnsi"/>
            <w:color w:val="24292E"/>
            <w:sz w:val="22"/>
            <w:szCs w:val="22"/>
          </w:rPr>
          <w:t>be</w:t>
        </w:r>
      </w:ins>
      <w:r w:rsidRPr="0091676D">
        <w:rPr>
          <w:rFonts w:asciiTheme="minorHAnsi" w:hAnsiTheme="minorHAnsi" w:cstheme="minorHAnsi"/>
          <w:color w:val="24292E"/>
          <w:sz w:val="22"/>
          <w:szCs w:val="22"/>
        </w:rPr>
        <w:t xml:space="preserve"> a 13</w:t>
      </w:r>
      <w:ins w:id="86" w:author="Jeff Benson" w:date="2019-04-30T10:56:00Z">
        <w:r w:rsidR="009C5819">
          <w:rPr>
            <w:rFonts w:asciiTheme="minorHAnsi" w:hAnsiTheme="minorHAnsi" w:cstheme="minorHAnsi"/>
            <w:color w:val="24292E"/>
            <w:sz w:val="22"/>
            <w:szCs w:val="22"/>
          </w:rPr>
          <w:t>-</w:t>
        </w:r>
      </w:ins>
      <w:del w:id="87" w:author="Jeff Benson" w:date="2019-04-30T10:56:00Z">
        <w:r w:rsidRPr="0091676D" w:rsidDel="009C5819">
          <w:rPr>
            <w:rFonts w:asciiTheme="minorHAnsi" w:hAnsiTheme="minorHAnsi" w:cstheme="minorHAnsi"/>
            <w:color w:val="24292E"/>
            <w:sz w:val="22"/>
            <w:szCs w:val="22"/>
          </w:rPr>
          <w:delText xml:space="preserve"> </w:delText>
        </w:r>
      </w:del>
      <w:r w:rsidRPr="0091676D">
        <w:rPr>
          <w:rFonts w:asciiTheme="minorHAnsi" w:hAnsiTheme="minorHAnsi" w:cstheme="minorHAnsi"/>
          <w:color w:val="24292E"/>
          <w:sz w:val="22"/>
          <w:szCs w:val="22"/>
        </w:rPr>
        <w:t>person circle</w:t>
      </w:r>
      <w:ins w:id="88" w:author="Jeff Benson" w:date="2019-04-30T10:56:00Z">
        <w:r w:rsidR="009C5819">
          <w:rPr>
            <w:rFonts w:asciiTheme="minorHAnsi" w:hAnsiTheme="minorHAnsi" w:cstheme="minorHAnsi"/>
            <w:color w:val="24292E"/>
            <w:sz w:val="22"/>
            <w:szCs w:val="22"/>
          </w:rPr>
          <w:t xml:space="preserve"> around that VP</w:t>
        </w:r>
      </w:ins>
      <w:r w:rsidRPr="0091676D">
        <w:rPr>
          <w:rFonts w:asciiTheme="minorHAnsi" w:hAnsiTheme="minorHAnsi" w:cstheme="minorHAnsi"/>
          <w:color w:val="24292E"/>
          <w:sz w:val="22"/>
          <w:szCs w:val="22"/>
        </w:rPr>
        <w:t>), or a complicated org chart– though in the latter case you could just get creative with your circles.</w:t>
      </w:r>
    </w:p>
    <w:p w14:paraId="25F9689D" w14:textId="77777777" w:rsidR="002970D6" w:rsidRPr="0091676D" w:rsidRDefault="002970D6" w:rsidP="00BF590F">
      <w:pPr>
        <w:pStyle w:val="NormalWeb"/>
        <w:shd w:val="clear" w:color="auto" w:fill="FFFFFF"/>
        <w:spacing w:before="0" w:beforeAutospacing="0" w:after="240" w:afterAutospacing="0"/>
        <w:rPr>
          <w:rFonts w:asciiTheme="minorHAnsi" w:hAnsiTheme="minorHAnsi" w:cstheme="minorHAnsi"/>
          <w:color w:val="24292E"/>
          <w:sz w:val="22"/>
          <w:szCs w:val="22"/>
        </w:rPr>
      </w:pPr>
      <w:r w:rsidRPr="0091676D">
        <w:rPr>
          <w:rFonts w:asciiTheme="minorHAnsi" w:hAnsiTheme="minorHAnsi" w:cstheme="minorHAnsi"/>
          <w:noProof/>
          <w:sz w:val="22"/>
          <w:szCs w:val="22"/>
        </w:rPr>
        <w:lastRenderedPageBreak/>
        <w:drawing>
          <wp:inline distT="0" distB="0" distL="0" distR="0" wp14:anchorId="41CAF3D7" wp14:editId="21F9695B">
            <wp:extent cx="3108960" cy="2987711"/>
            <wp:effectExtent l="0" t="0" r="0" b="3175"/>
            <wp:docPr id="5" name="Picture 5" descr="Image result for double link socioc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ouble link sociocra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7" cy="2996741"/>
                    </a:xfrm>
                    <a:prstGeom prst="rect">
                      <a:avLst/>
                    </a:prstGeom>
                    <a:noFill/>
                    <a:ln>
                      <a:noFill/>
                    </a:ln>
                  </pic:spPr>
                </pic:pic>
              </a:graphicData>
            </a:graphic>
          </wp:inline>
        </w:drawing>
      </w:r>
      <w:r w:rsidR="00AA519D" w:rsidRPr="0091676D">
        <w:rPr>
          <w:rFonts w:asciiTheme="minorHAnsi" w:hAnsiTheme="minorHAnsi" w:cstheme="minorHAnsi"/>
          <w:noProof/>
          <w:sz w:val="22"/>
          <w:szCs w:val="22"/>
        </w:rPr>
        <w:t xml:space="preserve"> </w:t>
      </w:r>
      <w:r w:rsidR="00AA519D" w:rsidRPr="0091676D">
        <w:rPr>
          <w:rFonts w:asciiTheme="minorHAnsi" w:hAnsiTheme="minorHAnsi" w:cstheme="minorHAnsi"/>
          <w:noProof/>
          <w:sz w:val="22"/>
          <w:szCs w:val="22"/>
        </w:rPr>
        <w:drawing>
          <wp:inline distT="0" distB="0" distL="0" distR="0" wp14:anchorId="784B9143" wp14:editId="0610A2F1">
            <wp:extent cx="37719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3771900" cy="3771900"/>
                    </a:xfrm>
                    <a:prstGeom prst="rect">
                      <a:avLst/>
                    </a:prstGeom>
                  </pic:spPr>
                </pic:pic>
              </a:graphicData>
            </a:graphic>
          </wp:inline>
        </w:drawing>
      </w:r>
    </w:p>
    <w:p w14:paraId="3FB3837C" w14:textId="77777777" w:rsidR="009F1FE0" w:rsidRPr="008E5004" w:rsidRDefault="009F1FE0" w:rsidP="009F1FE0">
      <w:pPr>
        <w:pStyle w:val="NormalWeb"/>
        <w:shd w:val="clear" w:color="auto" w:fill="FFFFFF"/>
        <w:spacing w:before="0" w:beforeAutospacing="0" w:after="240" w:afterAutospacing="0"/>
        <w:jc w:val="center"/>
        <w:rPr>
          <w:ins w:id="89" w:author="Alison Berreman" w:date="2019-04-30T12:45:00Z"/>
          <w:rFonts w:asciiTheme="minorHAnsi" w:hAnsiTheme="minorHAnsi" w:cstheme="minorHAnsi"/>
          <w:b/>
          <w:bCs/>
          <w:color w:val="24292E"/>
        </w:rPr>
      </w:pPr>
      <w:ins w:id="90" w:author="Alison Berreman" w:date="2019-04-30T12:45:00Z">
        <w:r>
          <w:rPr>
            <w:rStyle w:val="Strong"/>
            <w:rFonts w:asciiTheme="minorHAnsi" w:hAnsiTheme="minorHAnsi" w:cstheme="minorHAnsi"/>
            <w:color w:val="24292E"/>
          </w:rPr>
          <w:t>Sociocracy, as Applied to Blockchains’ Governance Needs: A</w:t>
        </w:r>
        <w:r w:rsidRPr="008E5004">
          <w:rPr>
            <w:rStyle w:val="Strong"/>
            <w:rFonts w:asciiTheme="minorHAnsi" w:hAnsiTheme="minorHAnsi" w:cstheme="minorHAnsi"/>
            <w:color w:val="24292E"/>
          </w:rPr>
          <w:t xml:space="preserve"> Brief Explanation</w:t>
        </w:r>
      </w:ins>
    </w:p>
    <w:p w14:paraId="6C2F1517" w14:textId="791542E0" w:rsidR="00F360F2" w:rsidRPr="008E5004" w:rsidDel="009F1FE0" w:rsidRDefault="001E0143" w:rsidP="00BF590F">
      <w:pPr>
        <w:pStyle w:val="NormalWeb"/>
        <w:shd w:val="clear" w:color="auto" w:fill="FFFFFF"/>
        <w:spacing w:before="0" w:beforeAutospacing="0" w:after="240" w:afterAutospacing="0"/>
        <w:rPr>
          <w:del w:id="91" w:author="Alison Berreman" w:date="2019-04-30T12:45:00Z"/>
          <w:rFonts w:asciiTheme="minorHAnsi" w:hAnsiTheme="minorHAnsi" w:cstheme="minorHAnsi"/>
          <w:b/>
          <w:bCs/>
          <w:color w:val="24292E"/>
        </w:rPr>
      </w:pPr>
      <w:del w:id="92" w:author="Alison Berreman" w:date="2019-04-30T12:45:00Z">
        <w:r w:rsidRPr="008E5004" w:rsidDel="009F1FE0">
          <w:rPr>
            <w:rStyle w:val="Strong"/>
            <w:rFonts w:asciiTheme="minorHAnsi" w:hAnsiTheme="minorHAnsi" w:cstheme="minorHAnsi"/>
            <w:color w:val="24292E"/>
          </w:rPr>
          <w:delText>Dynamic Governance for the Board and for the Employee Stakeholder Group</w:delText>
        </w:r>
        <w:r w:rsidR="00F360F2" w:rsidRPr="008E5004" w:rsidDel="009F1FE0">
          <w:rPr>
            <w:rStyle w:val="Strong"/>
            <w:rFonts w:asciiTheme="minorHAnsi" w:hAnsiTheme="minorHAnsi" w:cstheme="minorHAnsi"/>
            <w:color w:val="24292E"/>
          </w:rPr>
          <w:delText>: A Brief Explanation</w:delText>
        </w:r>
      </w:del>
    </w:p>
    <w:p w14:paraId="3FA2B82B" w14:textId="60801EF6" w:rsidR="00CA3302" w:rsidRDefault="00BF590F" w:rsidP="00CA3302">
      <w:pPr>
        <w:pStyle w:val="NormalWeb"/>
        <w:shd w:val="clear" w:color="auto" w:fill="FFFFFF"/>
        <w:spacing w:before="0" w:beforeAutospacing="0" w:after="240" w:afterAutospacing="0"/>
        <w:rPr>
          <w:ins w:id="93" w:author="Alison Berreman" w:date="2019-04-30T12:47:00Z"/>
          <w:rStyle w:val="Emphasis"/>
          <w:rFonts w:asciiTheme="minorHAnsi" w:hAnsiTheme="minorHAnsi" w:cstheme="minorHAnsi"/>
          <w:b/>
          <w:color w:val="24292E"/>
          <w:sz w:val="22"/>
          <w:szCs w:val="22"/>
        </w:rPr>
      </w:pPr>
      <w:del w:id="94" w:author="Alison Berreman" w:date="2019-04-30T12:47:00Z">
        <w:r w:rsidRPr="0091676D" w:rsidDel="00CA3302">
          <w:rPr>
            <w:rStyle w:val="Emphasis"/>
            <w:rFonts w:asciiTheme="minorHAnsi" w:hAnsiTheme="minorHAnsi" w:cstheme="minorHAnsi"/>
            <w:color w:val="24292E"/>
            <w:sz w:val="22"/>
            <w:szCs w:val="22"/>
          </w:rPr>
          <w:delText xml:space="preserve">In the Employee </w:delText>
        </w:r>
      </w:del>
      <w:ins w:id="95" w:author="Jeff Benson" w:date="2019-04-30T10:57:00Z">
        <w:del w:id="96" w:author="Alison Berreman" w:date="2019-04-30T12:47:00Z">
          <w:r w:rsidR="009C5819" w:rsidDel="00CA3302">
            <w:rPr>
              <w:rStyle w:val="Emphasis"/>
              <w:rFonts w:asciiTheme="minorHAnsi" w:hAnsiTheme="minorHAnsi" w:cstheme="minorHAnsi"/>
              <w:color w:val="24292E"/>
              <w:sz w:val="22"/>
              <w:szCs w:val="22"/>
            </w:rPr>
            <w:delText>e</w:delText>
          </w:r>
          <w:r w:rsidR="009C5819" w:rsidRPr="0091676D" w:rsidDel="00CA3302">
            <w:rPr>
              <w:rStyle w:val="Emphasis"/>
              <w:rFonts w:asciiTheme="minorHAnsi" w:hAnsiTheme="minorHAnsi" w:cstheme="minorHAnsi"/>
              <w:color w:val="24292E"/>
              <w:sz w:val="22"/>
              <w:szCs w:val="22"/>
            </w:rPr>
            <w:delText>mployee</w:delText>
          </w:r>
        </w:del>
      </w:ins>
      <w:ins w:id="97" w:author="Alison Berreman" w:date="2019-04-30T12:47:00Z">
        <w:r w:rsidR="00CA3302" w:rsidRPr="00CA3302">
          <w:rPr>
            <w:rStyle w:val="Emphasis"/>
            <w:rFonts w:asciiTheme="minorHAnsi" w:hAnsiTheme="minorHAnsi" w:cstheme="minorHAnsi"/>
            <w:b/>
            <w:color w:val="24292E"/>
            <w:sz w:val="22"/>
            <w:szCs w:val="22"/>
          </w:rPr>
          <w:t xml:space="preserve"> </w:t>
        </w:r>
        <w:r w:rsidR="00CA3302" w:rsidRPr="00FB2FEF">
          <w:rPr>
            <w:rStyle w:val="Emphasis"/>
            <w:rFonts w:asciiTheme="minorHAnsi" w:hAnsiTheme="minorHAnsi" w:cstheme="minorHAnsi"/>
            <w:b/>
            <w:color w:val="24292E"/>
            <w:sz w:val="22"/>
            <w:szCs w:val="22"/>
          </w:rPr>
          <w:t>Employee stakeholder group</w:t>
        </w:r>
        <w:r w:rsidR="00CA3302">
          <w:rPr>
            <w:rStyle w:val="Emphasis"/>
            <w:rFonts w:asciiTheme="minorHAnsi" w:hAnsiTheme="minorHAnsi" w:cstheme="minorHAnsi"/>
            <w:b/>
            <w:color w:val="24292E"/>
            <w:sz w:val="22"/>
            <w:szCs w:val="22"/>
          </w:rPr>
          <w:t>:</w:t>
        </w:r>
      </w:ins>
    </w:p>
    <w:p w14:paraId="65490D30" w14:textId="7CE38643" w:rsidR="00F360F2" w:rsidRDefault="009C5819">
      <w:pPr>
        <w:pStyle w:val="NormalWeb"/>
        <w:shd w:val="clear" w:color="auto" w:fill="FFFFFF"/>
        <w:spacing w:before="0" w:beforeAutospacing="0" w:after="240" w:afterAutospacing="0"/>
        <w:ind w:left="720"/>
        <w:rPr>
          <w:rFonts w:asciiTheme="minorHAnsi" w:hAnsiTheme="minorHAnsi" w:cstheme="minorHAnsi"/>
          <w:color w:val="24292E"/>
          <w:sz w:val="22"/>
          <w:szCs w:val="22"/>
        </w:rPr>
        <w:pPrChange w:id="98" w:author="Alison Berreman" w:date="2019-04-30T12:47:00Z">
          <w:pPr>
            <w:pStyle w:val="NormalWeb"/>
            <w:shd w:val="clear" w:color="auto" w:fill="FFFFFF"/>
            <w:spacing w:before="0" w:beforeAutospacing="0" w:after="240" w:afterAutospacing="0"/>
          </w:pPr>
        </w:pPrChange>
      </w:pPr>
      <w:ins w:id="99" w:author="Jeff Benson" w:date="2019-04-30T10:57:00Z">
        <w:del w:id="100" w:author="Alison Berreman" w:date="2019-04-30T12:47:00Z">
          <w:r w:rsidRPr="0091676D" w:rsidDel="00CA3302">
            <w:rPr>
              <w:rStyle w:val="Emphasis"/>
              <w:rFonts w:asciiTheme="minorHAnsi" w:hAnsiTheme="minorHAnsi" w:cstheme="minorHAnsi"/>
              <w:color w:val="24292E"/>
              <w:sz w:val="22"/>
              <w:szCs w:val="22"/>
            </w:rPr>
            <w:delText xml:space="preserve"> </w:delText>
          </w:r>
        </w:del>
      </w:ins>
      <w:del w:id="101" w:author="Alison Berreman" w:date="2019-04-30T12:47:00Z">
        <w:r w:rsidR="00BF590F" w:rsidRPr="0091676D" w:rsidDel="00CA3302">
          <w:rPr>
            <w:rStyle w:val="Emphasis"/>
            <w:rFonts w:asciiTheme="minorHAnsi" w:hAnsiTheme="minorHAnsi" w:cstheme="minorHAnsi"/>
            <w:color w:val="24292E"/>
            <w:sz w:val="22"/>
            <w:szCs w:val="22"/>
          </w:rPr>
          <w:delText>stakeholder group,</w:delText>
        </w:r>
        <w:r w:rsidR="00BF590F" w:rsidRPr="0091676D" w:rsidDel="00CA3302">
          <w:rPr>
            <w:rFonts w:asciiTheme="minorHAnsi" w:hAnsiTheme="minorHAnsi" w:cstheme="minorHAnsi"/>
            <w:color w:val="24292E"/>
            <w:sz w:val="22"/>
            <w:szCs w:val="22"/>
          </w:rPr>
          <w:delText> </w:delText>
        </w:r>
      </w:del>
      <w:r w:rsidR="00F360F2">
        <w:rPr>
          <w:rFonts w:asciiTheme="minorHAnsi" w:hAnsiTheme="minorHAnsi" w:cstheme="minorHAnsi"/>
          <w:color w:val="24292E"/>
          <w:sz w:val="22"/>
          <w:szCs w:val="22"/>
        </w:rPr>
        <w:t xml:space="preserve">dynamic governance would enable the efficiency in day-to-day </w:t>
      </w:r>
      <w:r w:rsidR="00500D18">
        <w:rPr>
          <w:rFonts w:asciiTheme="minorHAnsi" w:hAnsiTheme="minorHAnsi" w:cstheme="minorHAnsi"/>
          <w:color w:val="24292E"/>
          <w:sz w:val="22"/>
          <w:szCs w:val="22"/>
        </w:rPr>
        <w:t xml:space="preserve">workflow and clear expectations for employees offered by hierarchical </w:t>
      </w:r>
      <w:r w:rsidR="007C1F9B">
        <w:rPr>
          <w:rFonts w:asciiTheme="minorHAnsi" w:hAnsiTheme="minorHAnsi" w:cstheme="minorHAnsi"/>
          <w:color w:val="24292E"/>
          <w:sz w:val="22"/>
          <w:szCs w:val="22"/>
        </w:rPr>
        <w:t xml:space="preserve">and worker-self </w:t>
      </w:r>
      <w:r w:rsidR="00500D18">
        <w:rPr>
          <w:rFonts w:asciiTheme="minorHAnsi" w:hAnsiTheme="minorHAnsi" w:cstheme="minorHAnsi"/>
          <w:color w:val="24292E"/>
          <w:sz w:val="22"/>
          <w:szCs w:val="22"/>
        </w:rPr>
        <w:t>management, while allowing for the empowerment of the individual worker in higher level goal-setting and decision-making</w:t>
      </w:r>
      <w:commentRangeStart w:id="102"/>
      <w:r w:rsidR="00D710B5">
        <w:rPr>
          <w:rFonts w:asciiTheme="minorHAnsi" w:hAnsiTheme="minorHAnsi" w:cstheme="minorHAnsi"/>
          <w:color w:val="24292E"/>
          <w:sz w:val="22"/>
          <w:szCs w:val="22"/>
        </w:rPr>
        <w:t xml:space="preserve">. This is </w:t>
      </w:r>
      <w:r w:rsidR="00D710B5">
        <w:rPr>
          <w:rFonts w:asciiTheme="minorHAnsi" w:hAnsiTheme="minorHAnsi" w:cstheme="minorHAnsi"/>
          <w:color w:val="24292E"/>
          <w:sz w:val="22"/>
          <w:szCs w:val="22"/>
        </w:rPr>
        <w:lastRenderedPageBreak/>
        <w:t xml:space="preserve">not dissimilar to </w:t>
      </w:r>
      <w:r w:rsidR="00272E67">
        <w:rPr>
          <w:rStyle w:val="Hyperlink"/>
          <w:rFonts w:asciiTheme="minorHAnsi" w:hAnsiTheme="minorHAnsi" w:cstheme="minorHAnsi"/>
          <w:sz w:val="22"/>
          <w:szCs w:val="22"/>
        </w:rPr>
        <w:fldChar w:fldCharType="begin"/>
      </w:r>
      <w:r w:rsidR="00272E67">
        <w:rPr>
          <w:rStyle w:val="Hyperlink"/>
          <w:rFonts w:asciiTheme="minorHAnsi" w:hAnsiTheme="minorHAnsi" w:cstheme="minorHAnsi"/>
          <w:sz w:val="22"/>
          <w:szCs w:val="22"/>
        </w:rPr>
        <w:instrText xml:space="preserve"> HYPERLINK "https://jobs.netflix.com/culture" </w:instrText>
      </w:r>
      <w:r w:rsidR="00272E67">
        <w:rPr>
          <w:rStyle w:val="Hyperlink"/>
          <w:rFonts w:asciiTheme="minorHAnsi" w:hAnsiTheme="minorHAnsi" w:cstheme="minorHAnsi"/>
          <w:sz w:val="22"/>
          <w:szCs w:val="22"/>
        </w:rPr>
        <w:fldChar w:fldCharType="separate"/>
      </w:r>
      <w:r w:rsidR="00D710B5" w:rsidRPr="007C1F9B">
        <w:rPr>
          <w:rStyle w:val="Hyperlink"/>
          <w:rFonts w:asciiTheme="minorHAnsi" w:hAnsiTheme="minorHAnsi" w:cstheme="minorHAnsi"/>
          <w:sz w:val="22"/>
          <w:szCs w:val="22"/>
        </w:rPr>
        <w:t>Netflix’s</w:t>
      </w:r>
      <w:r w:rsidR="00272E67">
        <w:rPr>
          <w:rStyle w:val="Hyperlink"/>
          <w:rFonts w:asciiTheme="minorHAnsi" w:hAnsiTheme="minorHAnsi" w:cstheme="minorHAnsi"/>
          <w:sz w:val="22"/>
          <w:szCs w:val="22"/>
        </w:rPr>
        <w:fldChar w:fldCharType="end"/>
      </w:r>
      <w:r w:rsidR="00D710B5">
        <w:rPr>
          <w:rFonts w:asciiTheme="minorHAnsi" w:hAnsiTheme="minorHAnsi" w:cstheme="minorHAnsi"/>
          <w:color w:val="24292E"/>
          <w:sz w:val="22"/>
          <w:szCs w:val="22"/>
        </w:rPr>
        <w:t xml:space="preserve"> </w:t>
      </w:r>
      <w:r w:rsidR="007C1F9B">
        <w:rPr>
          <w:rFonts w:asciiTheme="minorHAnsi" w:hAnsiTheme="minorHAnsi" w:cstheme="minorHAnsi"/>
          <w:color w:val="24292E"/>
          <w:sz w:val="22"/>
          <w:szCs w:val="22"/>
        </w:rPr>
        <w:t>“highly aligned; loosely coupled” approach.</w:t>
      </w:r>
      <w:r w:rsidR="00500D18">
        <w:rPr>
          <w:rFonts w:asciiTheme="minorHAnsi" w:hAnsiTheme="minorHAnsi" w:cstheme="minorHAnsi"/>
          <w:color w:val="24292E"/>
          <w:sz w:val="22"/>
          <w:szCs w:val="22"/>
        </w:rPr>
        <w:t xml:space="preserve"> </w:t>
      </w:r>
      <w:commentRangeEnd w:id="102"/>
      <w:r w:rsidR="004D3E5D">
        <w:rPr>
          <w:rStyle w:val="CommentReference"/>
          <w:rFonts w:asciiTheme="minorHAnsi" w:eastAsiaTheme="minorHAnsi" w:hAnsiTheme="minorHAnsi" w:cstheme="minorBidi"/>
        </w:rPr>
        <w:commentReference w:id="102"/>
      </w:r>
      <w:r w:rsidR="007C1F9B">
        <w:rPr>
          <w:rFonts w:asciiTheme="minorHAnsi" w:hAnsiTheme="minorHAnsi" w:cstheme="minorHAnsi"/>
          <w:color w:val="24292E"/>
          <w:sz w:val="22"/>
          <w:szCs w:val="22"/>
        </w:rPr>
        <w:t xml:space="preserve">Dynamic governance </w:t>
      </w:r>
      <w:r w:rsidR="00500D18">
        <w:rPr>
          <w:rFonts w:asciiTheme="minorHAnsi" w:hAnsiTheme="minorHAnsi" w:cstheme="minorHAnsi"/>
          <w:color w:val="24292E"/>
          <w:sz w:val="22"/>
          <w:szCs w:val="22"/>
        </w:rPr>
        <w:t>also enables transparency and communication across an organization – something that can be challenging in both decentralized/horizontal organizations and in hierarchical ones.</w:t>
      </w:r>
    </w:p>
    <w:p w14:paraId="3E8BD1C4" w14:textId="77777777" w:rsidR="004D3E5D" w:rsidRPr="00CA3302" w:rsidRDefault="004D3E5D">
      <w:pPr>
        <w:pStyle w:val="NormalWeb"/>
        <w:shd w:val="clear" w:color="auto" w:fill="FFFFFF"/>
        <w:spacing w:before="0" w:beforeAutospacing="0" w:after="240" w:afterAutospacing="0"/>
        <w:ind w:firstLine="720"/>
        <w:rPr>
          <w:ins w:id="103" w:author="Jeff Benson" w:date="2019-04-30T11:05:00Z"/>
          <w:rFonts w:asciiTheme="minorHAnsi" w:hAnsiTheme="minorHAnsi" w:cstheme="minorHAnsi"/>
          <w:b/>
          <w:i/>
          <w:color w:val="24292E"/>
          <w:sz w:val="22"/>
          <w:szCs w:val="22"/>
          <w:rPrChange w:id="104" w:author="Alison Berreman" w:date="2019-04-30T12:47:00Z">
            <w:rPr>
              <w:ins w:id="105" w:author="Jeff Benson" w:date="2019-04-30T11:05:00Z"/>
              <w:rFonts w:asciiTheme="minorHAnsi" w:hAnsiTheme="minorHAnsi" w:cstheme="minorHAnsi"/>
              <w:color w:val="24292E"/>
              <w:sz w:val="22"/>
              <w:szCs w:val="22"/>
            </w:rPr>
          </w:rPrChange>
        </w:rPr>
        <w:pPrChange w:id="106" w:author="Alison Berreman" w:date="2019-04-30T12:47:00Z">
          <w:pPr>
            <w:pStyle w:val="NormalWeb"/>
            <w:shd w:val="clear" w:color="auto" w:fill="FFFFFF"/>
            <w:spacing w:before="0" w:beforeAutospacing="0" w:after="240" w:afterAutospacing="0"/>
          </w:pPr>
        </w:pPrChange>
      </w:pPr>
      <w:commentRangeStart w:id="107"/>
      <w:ins w:id="108" w:author="Jeff Benson" w:date="2019-04-30T11:06:00Z">
        <w:r w:rsidRPr="00CA3302">
          <w:rPr>
            <w:rFonts w:asciiTheme="minorHAnsi" w:hAnsiTheme="minorHAnsi" w:cstheme="minorHAnsi"/>
            <w:b/>
            <w:i/>
            <w:color w:val="24292E"/>
            <w:sz w:val="22"/>
            <w:szCs w:val="22"/>
            <w:rPrChange w:id="109" w:author="Alison Berreman" w:date="2019-04-30T12:47:00Z">
              <w:rPr>
                <w:rFonts w:asciiTheme="minorHAnsi" w:hAnsiTheme="minorHAnsi" w:cstheme="minorHAnsi"/>
                <w:i/>
                <w:color w:val="24292E"/>
                <w:sz w:val="22"/>
                <w:szCs w:val="22"/>
              </w:rPr>
            </w:rPrChange>
          </w:rPr>
          <w:t>Reputation</w:t>
        </w:r>
      </w:ins>
      <w:commentRangeEnd w:id="107"/>
      <w:ins w:id="110" w:author="Jeff Benson" w:date="2019-04-30T11:21:00Z">
        <w:r w:rsidR="00C2414E" w:rsidRPr="00CA3302">
          <w:rPr>
            <w:rStyle w:val="CommentReference"/>
            <w:rFonts w:asciiTheme="minorHAnsi" w:eastAsiaTheme="minorHAnsi" w:hAnsiTheme="minorHAnsi" w:cstheme="minorBidi"/>
            <w:b/>
            <w:rPrChange w:id="111" w:author="Alison Berreman" w:date="2019-04-30T12:47:00Z">
              <w:rPr>
                <w:rStyle w:val="CommentReference"/>
                <w:rFonts w:asciiTheme="minorHAnsi" w:eastAsiaTheme="minorHAnsi" w:hAnsiTheme="minorHAnsi" w:cstheme="minorBidi"/>
              </w:rPr>
            </w:rPrChange>
          </w:rPr>
          <w:commentReference w:id="107"/>
        </w:r>
      </w:ins>
    </w:p>
    <w:p w14:paraId="14FB1230" w14:textId="77777777" w:rsidR="004D3E5D" w:rsidRDefault="00500D18">
      <w:pPr>
        <w:pStyle w:val="NormalWeb"/>
        <w:shd w:val="clear" w:color="auto" w:fill="FFFFFF"/>
        <w:spacing w:before="0" w:beforeAutospacing="0" w:after="240" w:afterAutospacing="0"/>
        <w:ind w:left="720"/>
        <w:rPr>
          <w:ins w:id="112" w:author="Jeff Benson" w:date="2019-04-30T11:06:00Z"/>
          <w:rFonts w:asciiTheme="minorHAnsi" w:hAnsiTheme="minorHAnsi" w:cstheme="minorHAnsi"/>
          <w:color w:val="24292E"/>
          <w:sz w:val="22"/>
          <w:szCs w:val="22"/>
        </w:rPr>
        <w:pPrChange w:id="113" w:author="Alison Berreman" w:date="2019-04-30T12:47:00Z">
          <w:pPr>
            <w:pStyle w:val="NormalWeb"/>
            <w:shd w:val="clear" w:color="auto" w:fill="FFFFFF"/>
            <w:spacing w:before="0" w:beforeAutospacing="0" w:after="240" w:afterAutospacing="0"/>
          </w:pPr>
        </w:pPrChange>
      </w:pPr>
      <w:r>
        <w:rPr>
          <w:rFonts w:asciiTheme="minorHAnsi" w:hAnsiTheme="minorHAnsi" w:cstheme="minorHAnsi"/>
          <w:color w:val="24292E"/>
          <w:sz w:val="22"/>
          <w:szCs w:val="22"/>
        </w:rPr>
        <w:t xml:space="preserve">The model also integrates </w:t>
      </w:r>
      <w:del w:id="114" w:author="Jeff Benson" w:date="2019-04-30T10:58:00Z">
        <w:r w:rsidDel="004D3E5D">
          <w:rPr>
            <w:rFonts w:asciiTheme="minorHAnsi" w:hAnsiTheme="minorHAnsi" w:cstheme="minorHAnsi"/>
            <w:color w:val="24292E"/>
            <w:sz w:val="22"/>
            <w:szCs w:val="22"/>
          </w:rPr>
          <w:delText xml:space="preserve">will </w:delText>
        </w:r>
      </w:del>
      <w:r>
        <w:rPr>
          <w:rFonts w:asciiTheme="minorHAnsi" w:hAnsiTheme="minorHAnsi" w:cstheme="minorHAnsi"/>
          <w:color w:val="24292E"/>
          <w:sz w:val="22"/>
          <w:szCs w:val="22"/>
        </w:rPr>
        <w:t xml:space="preserve">with the organizational structure created by </w:t>
      </w:r>
      <w:r w:rsidR="00BF590F" w:rsidRPr="0091676D">
        <w:rPr>
          <w:rFonts w:asciiTheme="minorHAnsi" w:hAnsiTheme="minorHAnsi" w:cstheme="minorHAnsi"/>
          <w:color w:val="24292E"/>
          <w:sz w:val="22"/>
          <w:szCs w:val="22"/>
        </w:rPr>
        <w:t xml:space="preserve">Colony’s domain-based </w:t>
      </w:r>
      <w:r>
        <w:rPr>
          <w:rFonts w:asciiTheme="minorHAnsi" w:hAnsiTheme="minorHAnsi" w:cstheme="minorHAnsi"/>
          <w:color w:val="24292E"/>
          <w:sz w:val="22"/>
          <w:szCs w:val="22"/>
        </w:rPr>
        <w:t>decision-making software</w:t>
      </w:r>
      <w:r w:rsidR="00BF590F" w:rsidRPr="0091676D">
        <w:rPr>
          <w:rFonts w:asciiTheme="minorHAnsi" w:hAnsiTheme="minorHAnsi" w:cstheme="minorHAnsi"/>
          <w:color w:val="24292E"/>
          <w:sz w:val="22"/>
          <w:szCs w:val="22"/>
        </w:rPr>
        <w:t xml:space="preserve">. Domains would likely constitute circles, though it might also make sense to include </w:t>
      </w:r>
      <w:r w:rsidR="002D56AF" w:rsidRPr="0091676D">
        <w:rPr>
          <w:rFonts w:asciiTheme="minorHAnsi" w:hAnsiTheme="minorHAnsi" w:cstheme="minorHAnsi"/>
          <w:color w:val="24292E"/>
          <w:sz w:val="22"/>
          <w:szCs w:val="22"/>
        </w:rPr>
        <w:t xml:space="preserve">multiple </w:t>
      </w:r>
      <w:r w:rsidR="00BF590F" w:rsidRPr="0091676D">
        <w:rPr>
          <w:rFonts w:asciiTheme="minorHAnsi" w:hAnsiTheme="minorHAnsi" w:cstheme="minorHAnsi"/>
          <w:color w:val="24292E"/>
          <w:sz w:val="22"/>
          <w:szCs w:val="22"/>
        </w:rPr>
        <w:t xml:space="preserve">subdomains in certain circles. </w:t>
      </w:r>
    </w:p>
    <w:p w14:paraId="7EF587F0" w14:textId="77777777" w:rsidR="00275422" w:rsidRDefault="00500D18">
      <w:pPr>
        <w:pStyle w:val="NormalWeb"/>
        <w:shd w:val="clear" w:color="auto" w:fill="FFFFFF"/>
        <w:spacing w:before="0" w:beforeAutospacing="0" w:after="240" w:afterAutospacing="0"/>
        <w:ind w:left="720"/>
        <w:rPr>
          <w:ins w:id="115" w:author="Jeff Benson" w:date="2019-04-30T11:08:00Z"/>
          <w:rFonts w:asciiTheme="minorHAnsi" w:hAnsiTheme="minorHAnsi" w:cstheme="minorHAnsi"/>
          <w:color w:val="24292E"/>
          <w:sz w:val="22"/>
          <w:szCs w:val="22"/>
        </w:rPr>
        <w:pPrChange w:id="116" w:author="Alison Berreman" w:date="2019-04-30T12:47:00Z">
          <w:pPr>
            <w:pStyle w:val="NormalWeb"/>
            <w:shd w:val="clear" w:color="auto" w:fill="FFFFFF"/>
            <w:spacing w:before="0" w:beforeAutospacing="0" w:after="240" w:afterAutospacing="0"/>
          </w:pPr>
        </w:pPrChange>
      </w:pPr>
      <w:del w:id="117" w:author="Jeff Benson" w:date="2019-04-30T11:06:00Z">
        <w:r w:rsidDel="004D3E5D">
          <w:rPr>
            <w:rFonts w:asciiTheme="minorHAnsi" w:hAnsiTheme="minorHAnsi" w:cstheme="minorHAnsi"/>
            <w:color w:val="24292E"/>
            <w:sz w:val="22"/>
            <w:szCs w:val="22"/>
          </w:rPr>
          <w:delText xml:space="preserve">Of course, </w:delText>
        </w:r>
      </w:del>
      <w:r>
        <w:rPr>
          <w:rFonts w:asciiTheme="minorHAnsi" w:hAnsiTheme="minorHAnsi" w:cstheme="minorHAnsi"/>
          <w:color w:val="24292E"/>
          <w:sz w:val="22"/>
          <w:szCs w:val="22"/>
        </w:rPr>
        <w:t>Colony’s model is reputation-driven d</w:t>
      </w:r>
      <w:r w:rsidR="008E3BB3">
        <w:rPr>
          <w:rFonts w:asciiTheme="minorHAnsi" w:hAnsiTheme="minorHAnsi" w:cstheme="minorHAnsi"/>
          <w:color w:val="24292E"/>
          <w:sz w:val="22"/>
          <w:szCs w:val="22"/>
        </w:rPr>
        <w:t xml:space="preserve">emocratic voting, </w:t>
      </w:r>
      <w:r w:rsidR="002E2B0B">
        <w:rPr>
          <w:rFonts w:asciiTheme="minorHAnsi" w:hAnsiTheme="minorHAnsi" w:cstheme="minorHAnsi"/>
          <w:color w:val="24292E"/>
          <w:sz w:val="22"/>
          <w:szCs w:val="22"/>
        </w:rPr>
        <w:t>whereas</w:t>
      </w:r>
      <w:r w:rsidR="008E3BB3">
        <w:rPr>
          <w:rFonts w:asciiTheme="minorHAnsi" w:hAnsiTheme="minorHAnsi" w:cstheme="minorHAnsi"/>
          <w:color w:val="24292E"/>
          <w:sz w:val="22"/>
          <w:szCs w:val="22"/>
        </w:rPr>
        <w:t xml:space="preserve"> </w:t>
      </w:r>
      <w:r w:rsidR="003C7001">
        <w:rPr>
          <w:rFonts w:asciiTheme="minorHAnsi" w:hAnsiTheme="minorHAnsi" w:cstheme="minorHAnsi"/>
          <w:color w:val="24292E"/>
          <w:sz w:val="22"/>
          <w:szCs w:val="22"/>
        </w:rPr>
        <w:t>dynamic governance</w:t>
      </w:r>
      <w:r w:rsidR="008E3BB3">
        <w:rPr>
          <w:rFonts w:asciiTheme="minorHAnsi" w:hAnsiTheme="minorHAnsi" w:cstheme="minorHAnsi"/>
          <w:color w:val="24292E"/>
          <w:sz w:val="22"/>
          <w:szCs w:val="22"/>
        </w:rPr>
        <w:t xml:space="preserve"> is not voting-based</w:t>
      </w:r>
      <w:del w:id="118" w:author="Jeff Benson" w:date="2019-04-30T10:59:00Z">
        <w:r w:rsidR="002E2B0B" w:rsidDel="004D3E5D">
          <w:rPr>
            <w:rFonts w:asciiTheme="minorHAnsi" w:hAnsiTheme="minorHAnsi" w:cstheme="minorHAnsi"/>
            <w:color w:val="24292E"/>
            <w:sz w:val="22"/>
            <w:szCs w:val="22"/>
          </w:rPr>
          <w:delText>,</w:delText>
        </w:r>
      </w:del>
      <w:r w:rsidR="002E2B0B">
        <w:rPr>
          <w:rFonts w:asciiTheme="minorHAnsi" w:hAnsiTheme="minorHAnsi" w:cstheme="minorHAnsi"/>
          <w:color w:val="24292E"/>
          <w:sz w:val="22"/>
          <w:szCs w:val="22"/>
        </w:rPr>
        <w:t xml:space="preserve"> and considers every individual </w:t>
      </w:r>
      <w:del w:id="119" w:author="Jeff Benson" w:date="2019-04-30T10:59:00Z">
        <w:r w:rsidR="002E2B0B" w:rsidDel="004D3E5D">
          <w:rPr>
            <w:rFonts w:asciiTheme="minorHAnsi" w:hAnsiTheme="minorHAnsi" w:cstheme="minorHAnsi"/>
            <w:color w:val="24292E"/>
            <w:sz w:val="22"/>
            <w:szCs w:val="22"/>
          </w:rPr>
          <w:delText xml:space="preserve">as </w:delText>
        </w:r>
      </w:del>
      <w:ins w:id="120" w:author="Jeff Benson" w:date="2019-04-30T10:59:00Z">
        <w:r w:rsidR="004D3E5D">
          <w:rPr>
            <w:rFonts w:asciiTheme="minorHAnsi" w:hAnsiTheme="minorHAnsi" w:cstheme="minorHAnsi"/>
            <w:color w:val="24292E"/>
            <w:sz w:val="22"/>
            <w:szCs w:val="22"/>
          </w:rPr>
          <w:t xml:space="preserve">to be </w:t>
        </w:r>
      </w:ins>
      <w:r w:rsidR="002E2B0B">
        <w:rPr>
          <w:rFonts w:asciiTheme="minorHAnsi" w:hAnsiTheme="minorHAnsi" w:cstheme="minorHAnsi"/>
          <w:color w:val="24292E"/>
          <w:sz w:val="22"/>
          <w:szCs w:val="22"/>
        </w:rPr>
        <w:t xml:space="preserve">equal. Each may be useful in different contexts. </w:t>
      </w:r>
    </w:p>
    <w:p w14:paraId="2C6CED7D" w14:textId="77777777" w:rsidR="00275422" w:rsidRDefault="00275422">
      <w:pPr>
        <w:pStyle w:val="NormalWeb"/>
        <w:shd w:val="clear" w:color="auto" w:fill="FFFFFF"/>
        <w:spacing w:before="0" w:beforeAutospacing="0" w:after="240" w:afterAutospacing="0"/>
        <w:ind w:left="720"/>
        <w:rPr>
          <w:ins w:id="121" w:author="Jeff Benson" w:date="2019-04-30T11:10:00Z"/>
          <w:rFonts w:asciiTheme="minorHAnsi" w:hAnsiTheme="minorHAnsi" w:cstheme="minorHAnsi"/>
          <w:color w:val="24292E"/>
          <w:sz w:val="22"/>
          <w:szCs w:val="22"/>
        </w:rPr>
        <w:pPrChange w:id="122" w:author="Alison Berreman" w:date="2019-04-30T12:47:00Z">
          <w:pPr>
            <w:pStyle w:val="NormalWeb"/>
            <w:shd w:val="clear" w:color="auto" w:fill="FFFFFF"/>
            <w:spacing w:before="0" w:beforeAutospacing="0" w:after="240" w:afterAutospacing="0"/>
          </w:pPr>
        </w:pPrChange>
      </w:pPr>
      <w:ins w:id="123" w:author="Jeff Benson" w:date="2019-04-30T11:08:00Z">
        <w:r>
          <w:rPr>
            <w:rFonts w:asciiTheme="minorHAnsi" w:hAnsiTheme="minorHAnsi" w:cstheme="minorHAnsi"/>
            <w:color w:val="24292E"/>
            <w:sz w:val="22"/>
            <w:szCs w:val="22"/>
          </w:rPr>
          <w:t xml:space="preserve">Reputation </w:t>
        </w:r>
      </w:ins>
      <w:ins w:id="124" w:author="Jeff Benson" w:date="2019-04-30T11:09:00Z">
        <w:r>
          <w:rPr>
            <w:rFonts w:asciiTheme="minorHAnsi" w:hAnsiTheme="minorHAnsi" w:cstheme="minorHAnsi"/>
            <w:color w:val="24292E"/>
            <w:sz w:val="22"/>
            <w:szCs w:val="22"/>
          </w:rPr>
          <w:t>can do at least</w:t>
        </w:r>
      </w:ins>
      <w:ins w:id="125" w:author="Jeff Benson" w:date="2019-04-30T11:08:00Z">
        <w:r>
          <w:rPr>
            <w:rFonts w:asciiTheme="minorHAnsi" w:hAnsiTheme="minorHAnsi" w:cstheme="minorHAnsi"/>
            <w:color w:val="24292E"/>
            <w:sz w:val="22"/>
            <w:szCs w:val="22"/>
          </w:rPr>
          <w:t xml:space="preserve"> </w:t>
        </w:r>
      </w:ins>
      <w:ins w:id="126" w:author="Jeff Benson" w:date="2019-04-30T11:09:00Z">
        <w:r>
          <w:rPr>
            <w:rFonts w:asciiTheme="minorHAnsi" w:hAnsiTheme="minorHAnsi" w:cstheme="minorHAnsi"/>
            <w:color w:val="24292E"/>
            <w:sz w:val="22"/>
            <w:szCs w:val="22"/>
          </w:rPr>
          <w:t>three</w:t>
        </w:r>
      </w:ins>
      <w:ins w:id="127" w:author="Jeff Benson" w:date="2019-04-30T11:08:00Z">
        <w:r>
          <w:rPr>
            <w:rFonts w:asciiTheme="minorHAnsi" w:hAnsiTheme="minorHAnsi" w:cstheme="minorHAnsi"/>
            <w:color w:val="24292E"/>
            <w:sz w:val="22"/>
            <w:szCs w:val="22"/>
          </w:rPr>
          <w:t xml:space="preserve"> things. First, </w:t>
        </w:r>
      </w:ins>
      <w:del w:id="128" w:author="Jeff Benson" w:date="2019-04-30T11:08:00Z">
        <w:r w:rsidR="00287188" w:rsidDel="00275422">
          <w:rPr>
            <w:rFonts w:asciiTheme="minorHAnsi" w:hAnsiTheme="minorHAnsi" w:cstheme="minorHAnsi"/>
            <w:color w:val="24292E"/>
            <w:sz w:val="22"/>
            <w:szCs w:val="22"/>
          </w:rPr>
          <w:delText>Apart from</w:delText>
        </w:r>
      </w:del>
      <w:ins w:id="129" w:author="Jeff Benson" w:date="2019-04-30T11:08:00Z">
        <w:r>
          <w:rPr>
            <w:rFonts w:asciiTheme="minorHAnsi" w:hAnsiTheme="minorHAnsi" w:cstheme="minorHAnsi"/>
            <w:color w:val="24292E"/>
            <w:sz w:val="22"/>
            <w:szCs w:val="22"/>
          </w:rPr>
          <w:t>it</w:t>
        </w:r>
      </w:ins>
      <w:r w:rsidR="00287188">
        <w:rPr>
          <w:rFonts w:asciiTheme="minorHAnsi" w:hAnsiTheme="minorHAnsi" w:cstheme="minorHAnsi"/>
          <w:color w:val="24292E"/>
          <w:sz w:val="22"/>
          <w:szCs w:val="22"/>
        </w:rPr>
        <w:t xml:space="preserve"> </w:t>
      </w:r>
      <w:del w:id="130" w:author="Jeff Benson" w:date="2019-04-30T11:08:00Z">
        <w:r w:rsidR="00287188" w:rsidDel="00275422">
          <w:rPr>
            <w:rFonts w:asciiTheme="minorHAnsi" w:hAnsiTheme="minorHAnsi" w:cstheme="minorHAnsi"/>
            <w:color w:val="24292E"/>
            <w:sz w:val="22"/>
            <w:szCs w:val="22"/>
          </w:rPr>
          <w:delText xml:space="preserve">giving </w:delText>
        </w:r>
      </w:del>
      <w:ins w:id="131" w:author="Jeff Benson" w:date="2019-04-30T11:08:00Z">
        <w:r>
          <w:rPr>
            <w:rFonts w:asciiTheme="minorHAnsi" w:hAnsiTheme="minorHAnsi" w:cstheme="minorHAnsi"/>
            <w:color w:val="24292E"/>
            <w:sz w:val="22"/>
            <w:szCs w:val="22"/>
          </w:rPr>
          <w:t xml:space="preserve">gives </w:t>
        </w:r>
      </w:ins>
      <w:r w:rsidR="00287188">
        <w:rPr>
          <w:rFonts w:asciiTheme="minorHAnsi" w:hAnsiTheme="minorHAnsi" w:cstheme="minorHAnsi"/>
          <w:color w:val="24292E"/>
          <w:sz w:val="22"/>
          <w:szCs w:val="22"/>
        </w:rPr>
        <w:t>individuals who contribute more to an organization more power within it</w:t>
      </w:r>
      <w:ins w:id="132" w:author="Jeff Benson" w:date="2019-04-30T11:08:00Z">
        <w:r>
          <w:rPr>
            <w:rFonts w:asciiTheme="minorHAnsi" w:hAnsiTheme="minorHAnsi" w:cstheme="minorHAnsi"/>
            <w:color w:val="24292E"/>
            <w:sz w:val="22"/>
            <w:szCs w:val="22"/>
          </w:rPr>
          <w:t>. Second,</w:t>
        </w:r>
      </w:ins>
      <w:del w:id="133" w:author="Jeff Benson" w:date="2019-04-30T11:08:00Z">
        <w:r w:rsidR="00287188" w:rsidDel="00275422">
          <w:rPr>
            <w:rFonts w:asciiTheme="minorHAnsi" w:hAnsiTheme="minorHAnsi" w:cstheme="minorHAnsi"/>
            <w:color w:val="24292E"/>
            <w:sz w:val="22"/>
            <w:szCs w:val="22"/>
          </w:rPr>
          <w:delText>,</w:delText>
        </w:r>
      </w:del>
      <w:r w:rsidR="00287188">
        <w:rPr>
          <w:rFonts w:asciiTheme="minorHAnsi" w:hAnsiTheme="minorHAnsi" w:cstheme="minorHAnsi"/>
          <w:color w:val="24292E"/>
          <w:sz w:val="22"/>
          <w:szCs w:val="22"/>
        </w:rPr>
        <w:t xml:space="preserve"> reputation </w:t>
      </w:r>
      <w:del w:id="134" w:author="Jeff Benson" w:date="2019-04-30T11:08:00Z">
        <w:r w:rsidR="00287188" w:rsidDel="00275422">
          <w:rPr>
            <w:rFonts w:asciiTheme="minorHAnsi" w:hAnsiTheme="minorHAnsi" w:cstheme="minorHAnsi"/>
            <w:color w:val="24292E"/>
            <w:sz w:val="22"/>
            <w:szCs w:val="22"/>
          </w:rPr>
          <w:delText xml:space="preserve">also </w:delText>
        </w:r>
      </w:del>
      <w:r w:rsidR="00287188">
        <w:rPr>
          <w:rFonts w:asciiTheme="minorHAnsi" w:hAnsiTheme="minorHAnsi" w:cstheme="minorHAnsi"/>
          <w:color w:val="24292E"/>
          <w:sz w:val="22"/>
          <w:szCs w:val="22"/>
        </w:rPr>
        <w:t>functions as a “proof of identity</w:t>
      </w:r>
      <w:ins w:id="135" w:author="Jeff Benson" w:date="2019-04-30T11:09:00Z">
        <w:r>
          <w:rPr>
            <w:rFonts w:asciiTheme="minorHAnsi" w:hAnsiTheme="minorHAnsi" w:cstheme="minorHAnsi"/>
            <w:color w:val="24292E"/>
            <w:sz w:val="22"/>
            <w:szCs w:val="22"/>
          </w:rPr>
          <w:t>.</w:t>
        </w:r>
      </w:ins>
      <w:del w:id="136" w:author="Jeff Benson" w:date="2019-04-30T11:09:00Z">
        <w:r w:rsidR="00287188" w:rsidDel="00275422">
          <w:rPr>
            <w:rFonts w:asciiTheme="minorHAnsi" w:hAnsiTheme="minorHAnsi" w:cstheme="minorHAnsi"/>
            <w:color w:val="24292E"/>
            <w:sz w:val="22"/>
            <w:szCs w:val="22"/>
          </w:rPr>
          <w:delText>,</w:delText>
        </w:r>
      </w:del>
      <w:r w:rsidR="00287188">
        <w:rPr>
          <w:rFonts w:asciiTheme="minorHAnsi" w:hAnsiTheme="minorHAnsi" w:cstheme="minorHAnsi"/>
          <w:color w:val="24292E"/>
          <w:sz w:val="22"/>
          <w:szCs w:val="22"/>
        </w:rPr>
        <w:t xml:space="preserve">” </w:t>
      </w:r>
      <w:ins w:id="137" w:author="Jeff Benson" w:date="2019-04-30T11:09:00Z">
        <w:r>
          <w:rPr>
            <w:rFonts w:asciiTheme="minorHAnsi" w:hAnsiTheme="minorHAnsi" w:cstheme="minorHAnsi"/>
            <w:color w:val="24292E"/>
            <w:sz w:val="22"/>
            <w:szCs w:val="22"/>
          </w:rPr>
          <w:t xml:space="preserve">Third, it can be </w:t>
        </w:r>
      </w:ins>
      <w:del w:id="138" w:author="Jeff Benson" w:date="2019-04-30T11:09:00Z">
        <w:r w:rsidR="00287188" w:rsidDel="00275422">
          <w:rPr>
            <w:rFonts w:asciiTheme="minorHAnsi" w:hAnsiTheme="minorHAnsi" w:cstheme="minorHAnsi"/>
            <w:color w:val="24292E"/>
            <w:sz w:val="22"/>
            <w:szCs w:val="22"/>
          </w:rPr>
          <w:delText xml:space="preserve">and </w:delText>
        </w:r>
      </w:del>
      <w:ins w:id="139" w:author="Jeff Benson" w:date="2019-04-30T11:09:00Z">
        <w:r>
          <w:rPr>
            <w:rFonts w:asciiTheme="minorHAnsi" w:hAnsiTheme="minorHAnsi" w:cstheme="minorHAnsi"/>
            <w:color w:val="24292E"/>
            <w:sz w:val="22"/>
            <w:szCs w:val="22"/>
          </w:rPr>
          <w:t xml:space="preserve">used as </w:t>
        </w:r>
      </w:ins>
      <w:r w:rsidR="00287188">
        <w:rPr>
          <w:rFonts w:asciiTheme="minorHAnsi" w:hAnsiTheme="minorHAnsi" w:cstheme="minorHAnsi"/>
          <w:color w:val="24292E"/>
          <w:sz w:val="22"/>
          <w:szCs w:val="22"/>
        </w:rPr>
        <w:t xml:space="preserve">a metric for </w:t>
      </w:r>
      <w:del w:id="140" w:author="Jeff Benson" w:date="2019-04-30T11:06:00Z">
        <w:r w:rsidR="00287188" w:rsidDel="004D3E5D">
          <w:rPr>
            <w:rFonts w:asciiTheme="minorHAnsi" w:hAnsiTheme="minorHAnsi" w:cstheme="minorHAnsi"/>
            <w:color w:val="24292E"/>
            <w:sz w:val="22"/>
            <w:szCs w:val="22"/>
          </w:rPr>
          <w:delText xml:space="preserve">firing </w:delText>
        </w:r>
      </w:del>
      <w:ins w:id="141" w:author="Jeff Benson" w:date="2019-04-30T11:06:00Z">
        <w:r w:rsidR="004D3E5D">
          <w:rPr>
            <w:rFonts w:asciiTheme="minorHAnsi" w:hAnsiTheme="minorHAnsi" w:cstheme="minorHAnsi"/>
            <w:color w:val="24292E"/>
            <w:sz w:val="22"/>
            <w:szCs w:val="22"/>
          </w:rPr>
          <w:t>decisions about promoting or terminating staff</w:t>
        </w:r>
      </w:ins>
      <w:del w:id="142" w:author="Jeff Benson" w:date="2019-04-30T11:07:00Z">
        <w:r w:rsidR="00287188" w:rsidDel="004D3E5D">
          <w:rPr>
            <w:rFonts w:asciiTheme="minorHAnsi" w:hAnsiTheme="minorHAnsi" w:cstheme="minorHAnsi"/>
            <w:color w:val="24292E"/>
            <w:sz w:val="22"/>
            <w:szCs w:val="22"/>
          </w:rPr>
          <w:delText>and promotional decisions</w:delText>
        </w:r>
      </w:del>
      <w:r w:rsidR="00287188">
        <w:rPr>
          <w:rFonts w:asciiTheme="minorHAnsi" w:hAnsiTheme="minorHAnsi" w:cstheme="minorHAnsi"/>
          <w:color w:val="24292E"/>
          <w:sz w:val="22"/>
          <w:szCs w:val="22"/>
        </w:rPr>
        <w:t xml:space="preserve">. </w:t>
      </w:r>
    </w:p>
    <w:p w14:paraId="69DF8C14" w14:textId="0E1BA5E1" w:rsidR="00503734" w:rsidRDefault="002E2B0B" w:rsidP="0016759A">
      <w:pPr>
        <w:pStyle w:val="NormalWeb"/>
        <w:shd w:val="clear" w:color="auto" w:fill="FFFFFF"/>
        <w:spacing w:before="0" w:beforeAutospacing="0" w:after="240" w:afterAutospacing="0"/>
        <w:ind w:left="720"/>
        <w:rPr>
          <w:ins w:id="143" w:author="Alison Berreman" w:date="2019-04-30T12:52:00Z"/>
          <w:rFonts w:asciiTheme="minorHAnsi" w:hAnsiTheme="minorHAnsi" w:cstheme="minorHAnsi"/>
          <w:color w:val="24292E"/>
          <w:sz w:val="22"/>
          <w:szCs w:val="22"/>
        </w:rPr>
      </w:pPr>
      <w:commentRangeStart w:id="144"/>
      <w:r>
        <w:rPr>
          <w:rFonts w:asciiTheme="minorHAnsi" w:hAnsiTheme="minorHAnsi" w:cstheme="minorHAnsi"/>
          <w:color w:val="24292E"/>
          <w:sz w:val="22"/>
          <w:szCs w:val="22"/>
        </w:rPr>
        <w:t xml:space="preserve">Reputation-based voting may be helpful </w:t>
      </w:r>
      <w:del w:id="145" w:author="Alison Berreman" w:date="2019-04-30T12:48:00Z">
        <w:r w:rsidDel="00C02342">
          <w:rPr>
            <w:rFonts w:asciiTheme="minorHAnsi" w:hAnsiTheme="minorHAnsi" w:cstheme="minorHAnsi"/>
            <w:color w:val="24292E"/>
            <w:sz w:val="22"/>
            <w:szCs w:val="22"/>
          </w:rPr>
          <w:delText xml:space="preserve">in </w:delText>
        </w:r>
        <w:r w:rsidR="00B20E38" w:rsidDel="00C02342">
          <w:rPr>
            <w:rFonts w:asciiTheme="minorHAnsi" w:hAnsiTheme="minorHAnsi" w:cstheme="minorHAnsi"/>
            <w:color w:val="24292E"/>
            <w:sz w:val="22"/>
            <w:szCs w:val="22"/>
          </w:rPr>
          <w:delText>considering</w:delText>
        </w:r>
        <w:r w:rsidDel="00C02342">
          <w:rPr>
            <w:rFonts w:asciiTheme="minorHAnsi" w:hAnsiTheme="minorHAnsi" w:cstheme="minorHAnsi"/>
            <w:color w:val="24292E"/>
            <w:sz w:val="22"/>
            <w:szCs w:val="22"/>
          </w:rPr>
          <w:delText xml:space="preserve"> </w:delText>
        </w:r>
        <w:r w:rsidR="004871A1" w:rsidDel="00C02342">
          <w:rPr>
            <w:rFonts w:asciiTheme="minorHAnsi" w:hAnsiTheme="minorHAnsi" w:cstheme="minorHAnsi"/>
            <w:color w:val="24292E"/>
            <w:sz w:val="22"/>
            <w:szCs w:val="22"/>
          </w:rPr>
          <w:delText>the</w:delText>
        </w:r>
      </w:del>
      <w:ins w:id="146" w:author="Alison Berreman" w:date="2019-04-30T12:48:00Z">
        <w:r w:rsidR="00C02342">
          <w:rPr>
            <w:rFonts w:asciiTheme="minorHAnsi" w:hAnsiTheme="minorHAnsi" w:cstheme="minorHAnsi"/>
            <w:color w:val="24292E"/>
            <w:sz w:val="22"/>
            <w:szCs w:val="22"/>
          </w:rPr>
          <w:t>because it allows for expression of the</w:t>
        </w:r>
      </w:ins>
      <w:r w:rsidR="004871A1">
        <w:rPr>
          <w:rFonts w:asciiTheme="minorHAnsi" w:hAnsiTheme="minorHAnsi" w:cstheme="minorHAnsi"/>
          <w:color w:val="24292E"/>
          <w:sz w:val="22"/>
          <w:szCs w:val="22"/>
        </w:rPr>
        <w:t xml:space="preserve"> larger organization’s preferences when decisions are being made in a higher</w:t>
      </w:r>
      <w:r w:rsidR="00B20E38">
        <w:rPr>
          <w:rFonts w:asciiTheme="minorHAnsi" w:hAnsiTheme="minorHAnsi" w:cstheme="minorHAnsi"/>
          <w:color w:val="24292E"/>
          <w:sz w:val="22"/>
          <w:szCs w:val="22"/>
        </w:rPr>
        <w:t>-</w:t>
      </w:r>
      <w:r w:rsidR="004871A1">
        <w:rPr>
          <w:rFonts w:asciiTheme="minorHAnsi" w:hAnsiTheme="minorHAnsi" w:cstheme="minorHAnsi"/>
          <w:color w:val="24292E"/>
          <w:sz w:val="22"/>
          <w:szCs w:val="22"/>
        </w:rPr>
        <w:t>level domain</w:t>
      </w:r>
      <w:ins w:id="147" w:author="Alison Berreman" w:date="2019-04-30T12:48:00Z">
        <w:r w:rsidR="00C02342">
          <w:rPr>
            <w:rFonts w:asciiTheme="minorHAnsi" w:hAnsiTheme="minorHAnsi" w:cstheme="minorHAnsi"/>
            <w:color w:val="24292E"/>
            <w:sz w:val="22"/>
            <w:szCs w:val="22"/>
          </w:rPr>
          <w:t>.</w:t>
        </w:r>
      </w:ins>
      <w:del w:id="148" w:author="Alison Berreman" w:date="2019-04-30T12:48:00Z">
        <w:r w:rsidR="00B20E38" w:rsidDel="00C02342">
          <w:rPr>
            <w:rFonts w:asciiTheme="minorHAnsi" w:hAnsiTheme="minorHAnsi" w:cstheme="minorHAnsi"/>
            <w:color w:val="24292E"/>
            <w:sz w:val="22"/>
            <w:szCs w:val="22"/>
          </w:rPr>
          <w:delText>,</w:delText>
        </w:r>
      </w:del>
      <w:r w:rsidR="00B20E38">
        <w:rPr>
          <w:rFonts w:asciiTheme="minorHAnsi" w:hAnsiTheme="minorHAnsi" w:cstheme="minorHAnsi"/>
          <w:color w:val="24292E"/>
          <w:sz w:val="22"/>
          <w:szCs w:val="22"/>
        </w:rPr>
        <w:t xml:space="preserve"> </w:t>
      </w:r>
      <w:ins w:id="149" w:author="Alison Berreman" w:date="2019-04-30T12:48:00Z">
        <w:r w:rsidR="00C02342">
          <w:rPr>
            <w:rFonts w:asciiTheme="minorHAnsi" w:hAnsiTheme="minorHAnsi" w:cstheme="minorHAnsi"/>
            <w:color w:val="24292E"/>
            <w:sz w:val="22"/>
            <w:szCs w:val="22"/>
          </w:rPr>
          <w:t>F</w:t>
        </w:r>
      </w:ins>
      <w:del w:id="150" w:author="Alison Berreman" w:date="2019-04-30T12:48:00Z">
        <w:r w:rsidR="00B20E38" w:rsidDel="00C02342">
          <w:rPr>
            <w:rFonts w:asciiTheme="minorHAnsi" w:hAnsiTheme="minorHAnsi" w:cstheme="minorHAnsi"/>
            <w:color w:val="24292E"/>
            <w:sz w:val="22"/>
            <w:szCs w:val="22"/>
          </w:rPr>
          <w:delText>f</w:delText>
        </w:r>
      </w:del>
      <w:r w:rsidR="00B20E38">
        <w:rPr>
          <w:rFonts w:asciiTheme="minorHAnsi" w:hAnsiTheme="minorHAnsi" w:cstheme="minorHAnsi"/>
          <w:color w:val="24292E"/>
          <w:sz w:val="22"/>
          <w:szCs w:val="22"/>
        </w:rPr>
        <w:t>or example</w:t>
      </w:r>
      <w:ins w:id="151" w:author="Alison Berreman" w:date="2019-04-30T12:48:00Z">
        <w:r w:rsidR="00C02342">
          <w:rPr>
            <w:rFonts w:asciiTheme="minorHAnsi" w:hAnsiTheme="minorHAnsi" w:cstheme="minorHAnsi"/>
            <w:color w:val="24292E"/>
            <w:sz w:val="22"/>
            <w:szCs w:val="22"/>
          </w:rPr>
          <w:t xml:space="preserve">, if the board wants to </w:t>
        </w:r>
      </w:ins>
      <w:ins w:id="152" w:author="Alison Berreman" w:date="2019-04-30T12:49:00Z">
        <w:r w:rsidR="00C02342">
          <w:rPr>
            <w:rFonts w:asciiTheme="minorHAnsi" w:hAnsiTheme="minorHAnsi" w:cstheme="minorHAnsi"/>
            <w:color w:val="24292E"/>
            <w:sz w:val="22"/>
            <w:szCs w:val="22"/>
          </w:rPr>
          <w:t xml:space="preserve">make some decision, they might have reputation-holding stakeholders vote on it – whether as a binding decision or as a </w:t>
        </w:r>
      </w:ins>
      <w:ins w:id="153" w:author="Alison Berreman" w:date="2019-04-30T12:50:00Z">
        <w:r w:rsidR="00C02342">
          <w:rPr>
            <w:rFonts w:asciiTheme="minorHAnsi" w:hAnsiTheme="minorHAnsi" w:cstheme="minorHAnsi"/>
            <w:color w:val="24292E"/>
            <w:sz w:val="22"/>
            <w:szCs w:val="22"/>
          </w:rPr>
          <w:t>signaling strategy</w:t>
        </w:r>
      </w:ins>
      <w:r w:rsidR="00B20E38">
        <w:rPr>
          <w:rFonts w:asciiTheme="minorHAnsi" w:hAnsiTheme="minorHAnsi" w:cstheme="minorHAnsi"/>
          <w:color w:val="24292E"/>
          <w:sz w:val="22"/>
          <w:szCs w:val="22"/>
        </w:rPr>
        <w:t xml:space="preserve">. </w:t>
      </w:r>
      <w:commentRangeEnd w:id="144"/>
      <w:r w:rsidR="00275422">
        <w:rPr>
          <w:rStyle w:val="CommentReference"/>
          <w:rFonts w:asciiTheme="minorHAnsi" w:eastAsiaTheme="minorHAnsi" w:hAnsiTheme="minorHAnsi" w:cstheme="minorBidi"/>
        </w:rPr>
        <w:commentReference w:id="144"/>
      </w:r>
      <w:r w:rsidR="00B20E38">
        <w:rPr>
          <w:rFonts w:asciiTheme="minorHAnsi" w:hAnsiTheme="minorHAnsi" w:cstheme="minorHAnsi"/>
          <w:color w:val="24292E"/>
          <w:sz w:val="22"/>
          <w:szCs w:val="22"/>
        </w:rPr>
        <w:t>Electing board representatives, adding or removing stakeholder groups, and issuing new stock are some examples where stakeholder-wide elections are necessary, and where reputation-weighted votes are useful. Reputation-based voting is also useful in situations where double-linking would create an unwieldly circle. Rather than double-linking, a circle’s proposal may be considered by reputation holders in the lower domain</w:t>
      </w:r>
      <w:r w:rsidR="00254102">
        <w:rPr>
          <w:rFonts w:asciiTheme="minorHAnsi" w:hAnsiTheme="minorHAnsi" w:cstheme="minorHAnsi"/>
          <w:color w:val="24292E"/>
          <w:sz w:val="22"/>
          <w:szCs w:val="22"/>
        </w:rPr>
        <w:t>. There’s a lot more to say in this area, but for the scope of this proposal, suffice it to say that</w:t>
      </w:r>
      <w:r w:rsidR="001E22AA">
        <w:rPr>
          <w:rFonts w:asciiTheme="minorHAnsi" w:hAnsiTheme="minorHAnsi" w:cstheme="minorHAnsi"/>
          <w:color w:val="24292E"/>
          <w:sz w:val="22"/>
          <w:szCs w:val="22"/>
        </w:rPr>
        <w:t xml:space="preserve"> dynamic governance and reputation-based voting, though incongruent, may be effectively used together in</w:t>
      </w:r>
      <w:r w:rsidR="006B0238">
        <w:rPr>
          <w:rFonts w:asciiTheme="minorHAnsi" w:hAnsiTheme="minorHAnsi" w:cstheme="minorHAnsi"/>
          <w:color w:val="24292E"/>
          <w:sz w:val="22"/>
          <w:szCs w:val="22"/>
        </w:rPr>
        <w:t xml:space="preserve"> Blockchains’</w:t>
      </w:r>
      <w:r w:rsidR="001E22AA">
        <w:rPr>
          <w:rFonts w:asciiTheme="minorHAnsi" w:hAnsiTheme="minorHAnsi" w:cstheme="minorHAnsi"/>
          <w:color w:val="24292E"/>
          <w:sz w:val="22"/>
          <w:szCs w:val="22"/>
        </w:rPr>
        <w:t xml:space="preserve"> organizational governance and</w:t>
      </w:r>
      <w:ins w:id="154" w:author="Alison Berreman" w:date="2019-04-30T12:52:00Z">
        <w:r w:rsidR="0016759A">
          <w:rPr>
            <w:rFonts w:asciiTheme="minorHAnsi" w:hAnsiTheme="minorHAnsi" w:cstheme="minorHAnsi"/>
            <w:color w:val="24292E"/>
            <w:sz w:val="22"/>
            <w:szCs w:val="22"/>
          </w:rPr>
          <w:t xml:space="preserve"> </w:t>
        </w:r>
      </w:ins>
      <w:del w:id="155" w:author="Alison Berreman" w:date="2019-04-30T12:52:00Z">
        <w:r w:rsidR="001E22AA" w:rsidDel="0016759A">
          <w:rPr>
            <w:rFonts w:asciiTheme="minorHAnsi" w:hAnsiTheme="minorHAnsi" w:cstheme="minorHAnsi"/>
            <w:color w:val="24292E"/>
            <w:sz w:val="22"/>
            <w:szCs w:val="22"/>
          </w:rPr>
          <w:delText xml:space="preserve"> </w:delText>
        </w:r>
      </w:del>
      <w:r w:rsidR="001E22AA">
        <w:rPr>
          <w:rFonts w:asciiTheme="minorHAnsi" w:hAnsiTheme="minorHAnsi" w:cstheme="minorHAnsi"/>
          <w:color w:val="24292E"/>
          <w:sz w:val="22"/>
          <w:szCs w:val="22"/>
        </w:rPr>
        <w:t>management.</w:t>
      </w:r>
    </w:p>
    <w:p w14:paraId="7542A832" w14:textId="77777777" w:rsidR="0016759A" w:rsidRDefault="0016759A" w:rsidP="0016759A">
      <w:pPr>
        <w:rPr>
          <w:ins w:id="156" w:author="Alison Berreman" w:date="2019-04-30T12:52:00Z"/>
          <w:rFonts w:cstheme="minorHAnsi"/>
          <w:color w:val="24292E"/>
        </w:rPr>
      </w:pPr>
      <w:ins w:id="157" w:author="Alison Berreman" w:date="2019-04-30T12:52:00Z">
        <w:r w:rsidRPr="00FB2FEF">
          <w:rPr>
            <w:rFonts w:cstheme="minorHAnsi"/>
            <w:b/>
            <w:i/>
            <w:color w:val="24292E"/>
          </w:rPr>
          <w:t>Collaborative Projects</w:t>
        </w:r>
        <w:r w:rsidRPr="00373FC7">
          <w:rPr>
            <w:rFonts w:cstheme="minorHAnsi"/>
            <w:i/>
            <w:color w:val="24292E"/>
          </w:rPr>
          <w:t>:</w:t>
        </w:r>
        <w:r>
          <w:rPr>
            <w:rFonts w:cstheme="minorHAnsi"/>
            <w:color w:val="24292E"/>
          </w:rPr>
          <w:t xml:space="preserve"> </w:t>
        </w:r>
      </w:ins>
    </w:p>
    <w:p w14:paraId="193B6FAA" w14:textId="77777777" w:rsidR="0016759A" w:rsidRPr="001A0630" w:rsidRDefault="0016759A" w:rsidP="0016759A">
      <w:pPr>
        <w:ind w:left="720"/>
        <w:rPr>
          <w:ins w:id="158" w:author="Alison Berreman" w:date="2019-04-30T12:52:00Z"/>
        </w:rPr>
      </w:pPr>
      <w:ins w:id="159" w:author="Alison Berreman" w:date="2019-04-30T12:52:00Z">
        <w:r>
          <w:t xml:space="preserve">Dynamic governance seems to be well-suited to accommodating the diverse interests, personalities, and perspectives involved in these ventures. Consider, for example, the diversity of players in the emerging hemp collaboration. </w:t>
        </w:r>
        <w:r w:rsidRPr="00B47A03">
          <w:t xml:space="preserve">The </w:t>
        </w:r>
        <w:r>
          <w:t xml:space="preserve">hemp collaboration unites stakeholders coming to the table with varying interests, skills, personalities, and resources. This diversity offers the potential for truly meaningful and wide-reaching research and innovation, but also comes with the potential for conflict. Dynamic governance encourages collaboration, emphasizes consent, and allows for equal </w:t>
        </w:r>
        <w:r w:rsidRPr="001A0630">
          <w:t>inclusion of all voices and perspectives in the decision-making process, minimizing the risk for conflict to damage outcomes.</w:t>
        </w:r>
      </w:ins>
    </w:p>
    <w:p w14:paraId="18379D02" w14:textId="77777777" w:rsidR="0016759A" w:rsidRPr="001A0630" w:rsidRDefault="0016759A" w:rsidP="0016759A">
      <w:pPr>
        <w:ind w:left="720"/>
        <w:rPr>
          <w:ins w:id="160" w:author="Alison Berreman" w:date="2019-04-30T12:52:00Z"/>
        </w:rPr>
      </w:pPr>
      <w:ins w:id="161" w:author="Alison Berreman" w:date="2019-04-30T12:52:00Z">
        <w:r w:rsidRPr="00F56881">
          <w:rPr>
            <w:u w:val="single"/>
          </w:rPr>
          <w:t>A partial implementation</w:t>
        </w:r>
        <w:r w:rsidRPr="001A0630">
          <w:t xml:space="preserve"> makes the most sense for these projects</w:t>
        </w:r>
        <w:r>
          <w:t>, since we do not desire to dictate the governance or management of outside entities.</w:t>
        </w:r>
      </w:ins>
    </w:p>
    <w:p w14:paraId="288F1DCF" w14:textId="77777777" w:rsidR="0016759A" w:rsidRDefault="0016759A" w:rsidP="0016759A">
      <w:pPr>
        <w:ind w:left="720"/>
        <w:rPr>
          <w:ins w:id="162" w:author="Alison Berreman" w:date="2019-04-30T12:52:00Z"/>
        </w:rPr>
      </w:pPr>
      <w:ins w:id="163" w:author="Alison Berreman" w:date="2019-04-30T12:52:00Z">
        <w:r w:rsidRPr="001A0630">
          <w:rPr>
            <w:i/>
          </w:rPr>
          <w:t>Circle Governance and Consent:</w:t>
        </w:r>
        <w:r>
          <w:t xml:space="preserve"> We should borrow circle and consent-based decision making at the highest level of collaboration, where we will be present and therefore able to facilitate the </w:t>
        </w:r>
        <w:proofErr w:type="gramStart"/>
        <w:r>
          <w:t>circle, and</w:t>
        </w:r>
        <w:proofErr w:type="gramEnd"/>
        <w:r>
          <w:t xml:space="preserve"> observe it. Any subcommittee of which we are a part should also operate in this way, but we are silent on the organization of other committees or action-groups.</w:t>
        </w:r>
      </w:ins>
    </w:p>
    <w:p w14:paraId="55B754F2" w14:textId="1F5DEAA3" w:rsidR="0016759A" w:rsidRPr="0016759A" w:rsidRDefault="0016759A">
      <w:pPr>
        <w:ind w:left="720"/>
        <w:rPr>
          <w:rPrChange w:id="164" w:author="Alison Berreman" w:date="2019-04-30T12:52:00Z">
            <w:rPr>
              <w:rFonts w:asciiTheme="minorHAnsi" w:hAnsiTheme="minorHAnsi" w:cstheme="minorHAnsi"/>
              <w:color w:val="24292E"/>
              <w:sz w:val="22"/>
              <w:szCs w:val="22"/>
            </w:rPr>
          </w:rPrChange>
        </w:rPr>
        <w:pPrChange w:id="165" w:author="Alison Berreman" w:date="2019-04-30T12:52:00Z">
          <w:pPr>
            <w:pStyle w:val="NormalWeb"/>
            <w:shd w:val="clear" w:color="auto" w:fill="FFFFFF"/>
            <w:spacing w:before="0" w:beforeAutospacing="0" w:after="240" w:afterAutospacing="0"/>
          </w:pPr>
        </w:pPrChange>
      </w:pPr>
      <w:ins w:id="166" w:author="Alison Berreman" w:date="2019-04-30T12:52:00Z">
        <w:r w:rsidRPr="00766411">
          <w:rPr>
            <w:i/>
          </w:rPr>
          <w:lastRenderedPageBreak/>
          <w:t>Double-Linking:</w:t>
        </w:r>
        <w:r w:rsidRPr="00766411">
          <w:t xml:space="preserve"> </w:t>
        </w:r>
        <w:r>
          <w:t xml:space="preserve">Blockchains will abide by the double-link rule, but we do not ask or expect other collaborative entities to do the same. </w:t>
        </w:r>
      </w:ins>
    </w:p>
    <w:p w14:paraId="400DD9E5" w14:textId="5C07088A" w:rsidR="00275422" w:rsidRPr="00BB4898" w:rsidRDefault="00BF590F" w:rsidP="00BF590F">
      <w:pPr>
        <w:pStyle w:val="NormalWeb"/>
        <w:shd w:val="clear" w:color="auto" w:fill="FFFFFF"/>
        <w:spacing w:before="0" w:beforeAutospacing="0"/>
        <w:rPr>
          <w:ins w:id="167" w:author="Jeff Benson" w:date="2019-04-30T11:11:00Z"/>
          <w:rFonts w:asciiTheme="minorHAnsi" w:hAnsiTheme="minorHAnsi" w:cstheme="minorHAnsi"/>
          <w:b/>
          <w:color w:val="24292E"/>
          <w:sz w:val="22"/>
          <w:szCs w:val="22"/>
          <w:rPrChange w:id="168" w:author="Alison Berreman" w:date="2019-04-30T12:52:00Z">
            <w:rPr>
              <w:ins w:id="169" w:author="Jeff Benson" w:date="2019-04-30T11:11:00Z"/>
              <w:rFonts w:asciiTheme="minorHAnsi" w:hAnsiTheme="minorHAnsi" w:cstheme="minorHAnsi"/>
              <w:color w:val="24292E"/>
              <w:sz w:val="22"/>
              <w:szCs w:val="22"/>
            </w:rPr>
          </w:rPrChange>
        </w:rPr>
      </w:pPr>
      <w:del w:id="170" w:author="Jeff Benson" w:date="2019-04-30T11:11:00Z">
        <w:r w:rsidRPr="00BB4898" w:rsidDel="00275422">
          <w:rPr>
            <w:rStyle w:val="Emphasis"/>
            <w:rFonts w:asciiTheme="minorHAnsi" w:hAnsiTheme="minorHAnsi" w:cstheme="minorHAnsi"/>
            <w:b/>
            <w:color w:val="24292E"/>
            <w:sz w:val="22"/>
            <w:szCs w:val="22"/>
            <w:rPrChange w:id="171" w:author="Alison Berreman" w:date="2019-04-30T12:52:00Z">
              <w:rPr>
                <w:rStyle w:val="Emphasis"/>
                <w:rFonts w:asciiTheme="minorHAnsi" w:hAnsiTheme="minorHAnsi" w:cstheme="minorHAnsi"/>
                <w:color w:val="24292E"/>
                <w:sz w:val="22"/>
                <w:szCs w:val="22"/>
              </w:rPr>
            </w:rPrChange>
          </w:rPr>
          <w:delText xml:space="preserve">At the </w:delText>
        </w:r>
      </w:del>
      <w:r w:rsidRPr="00BB4898">
        <w:rPr>
          <w:rStyle w:val="Emphasis"/>
          <w:rFonts w:asciiTheme="minorHAnsi" w:hAnsiTheme="minorHAnsi" w:cstheme="minorHAnsi"/>
          <w:b/>
          <w:color w:val="24292E"/>
          <w:sz w:val="22"/>
          <w:szCs w:val="22"/>
          <w:rPrChange w:id="172" w:author="Alison Berreman" w:date="2019-04-30T12:52:00Z">
            <w:rPr>
              <w:rStyle w:val="Emphasis"/>
              <w:rFonts w:asciiTheme="minorHAnsi" w:hAnsiTheme="minorHAnsi" w:cstheme="minorHAnsi"/>
              <w:color w:val="24292E"/>
              <w:sz w:val="22"/>
              <w:szCs w:val="22"/>
            </w:rPr>
          </w:rPrChange>
        </w:rPr>
        <w:t>Board</w:t>
      </w:r>
      <w:ins w:id="173" w:author="Jeff Benson" w:date="2019-04-30T11:20:00Z">
        <w:r w:rsidR="00C2414E" w:rsidRPr="00BB4898">
          <w:rPr>
            <w:rStyle w:val="Emphasis"/>
            <w:rFonts w:asciiTheme="minorHAnsi" w:hAnsiTheme="minorHAnsi" w:cstheme="minorHAnsi"/>
            <w:b/>
            <w:color w:val="24292E"/>
            <w:sz w:val="22"/>
            <w:szCs w:val="22"/>
            <w:rPrChange w:id="174" w:author="Alison Berreman" w:date="2019-04-30T12:52:00Z">
              <w:rPr>
                <w:rStyle w:val="Emphasis"/>
                <w:rFonts w:asciiTheme="minorHAnsi" w:hAnsiTheme="minorHAnsi" w:cstheme="minorHAnsi"/>
                <w:color w:val="24292E"/>
                <w:sz w:val="22"/>
                <w:szCs w:val="22"/>
              </w:rPr>
            </w:rPrChange>
          </w:rPr>
          <w:t>-</w:t>
        </w:r>
      </w:ins>
      <w:del w:id="175" w:author="Jeff Benson" w:date="2019-04-30T11:20:00Z">
        <w:r w:rsidRPr="00BB4898" w:rsidDel="00C2414E">
          <w:rPr>
            <w:rStyle w:val="Emphasis"/>
            <w:rFonts w:asciiTheme="minorHAnsi" w:hAnsiTheme="minorHAnsi" w:cstheme="minorHAnsi"/>
            <w:b/>
            <w:color w:val="24292E"/>
            <w:sz w:val="22"/>
            <w:szCs w:val="22"/>
            <w:rPrChange w:id="176" w:author="Alison Berreman" w:date="2019-04-30T12:52:00Z">
              <w:rPr>
                <w:rStyle w:val="Emphasis"/>
                <w:rFonts w:asciiTheme="minorHAnsi" w:hAnsiTheme="minorHAnsi" w:cstheme="minorHAnsi"/>
                <w:color w:val="24292E"/>
                <w:sz w:val="22"/>
                <w:szCs w:val="22"/>
              </w:rPr>
            </w:rPrChange>
          </w:rPr>
          <w:delText xml:space="preserve"> </w:delText>
        </w:r>
      </w:del>
      <w:r w:rsidRPr="00BB4898">
        <w:rPr>
          <w:rStyle w:val="Emphasis"/>
          <w:rFonts w:asciiTheme="minorHAnsi" w:hAnsiTheme="minorHAnsi" w:cstheme="minorHAnsi"/>
          <w:b/>
          <w:color w:val="24292E"/>
          <w:sz w:val="22"/>
          <w:szCs w:val="22"/>
          <w:rPrChange w:id="177" w:author="Alison Berreman" w:date="2019-04-30T12:52:00Z">
            <w:rPr>
              <w:rStyle w:val="Emphasis"/>
              <w:rFonts w:asciiTheme="minorHAnsi" w:hAnsiTheme="minorHAnsi" w:cstheme="minorHAnsi"/>
              <w:color w:val="24292E"/>
              <w:sz w:val="22"/>
              <w:szCs w:val="22"/>
            </w:rPr>
          </w:rPrChange>
        </w:rPr>
        <w:t>Level</w:t>
      </w:r>
      <w:ins w:id="178" w:author="Alison Berreman" w:date="2019-04-30T12:52:00Z">
        <w:r w:rsidR="00BB4898" w:rsidRPr="00BB4898">
          <w:rPr>
            <w:rStyle w:val="Emphasis"/>
            <w:rFonts w:asciiTheme="minorHAnsi" w:hAnsiTheme="minorHAnsi" w:cstheme="minorHAnsi"/>
            <w:b/>
            <w:color w:val="24292E"/>
            <w:sz w:val="22"/>
            <w:szCs w:val="22"/>
            <w:rPrChange w:id="179" w:author="Alison Berreman" w:date="2019-04-30T12:52:00Z">
              <w:rPr>
                <w:rStyle w:val="Emphasis"/>
                <w:rFonts w:asciiTheme="minorHAnsi" w:hAnsiTheme="minorHAnsi" w:cstheme="minorHAnsi"/>
                <w:color w:val="24292E"/>
                <w:sz w:val="22"/>
                <w:szCs w:val="22"/>
              </w:rPr>
            </w:rPrChange>
          </w:rPr>
          <w:t>:</w:t>
        </w:r>
      </w:ins>
    </w:p>
    <w:p w14:paraId="0CCBAC75" w14:textId="77777777" w:rsidR="00BB4898" w:rsidRDefault="00BB4898" w:rsidP="00BB4898">
      <w:pPr>
        <w:pStyle w:val="NormalWeb"/>
        <w:shd w:val="clear" w:color="auto" w:fill="FFFFFF"/>
        <w:spacing w:before="0" w:beforeAutospacing="0"/>
        <w:ind w:left="720"/>
        <w:rPr>
          <w:ins w:id="180" w:author="Alison Berreman" w:date="2019-04-30T12:56:00Z"/>
          <w:rFonts w:asciiTheme="minorHAnsi" w:hAnsiTheme="minorHAnsi" w:cstheme="minorHAnsi"/>
          <w:color w:val="24292E"/>
          <w:sz w:val="22"/>
          <w:szCs w:val="22"/>
        </w:rPr>
      </w:pPr>
      <w:ins w:id="181" w:author="Alison Berreman" w:date="2019-04-30T12:56:00Z">
        <w:r w:rsidRPr="0091676D">
          <w:rPr>
            <w:rFonts w:asciiTheme="minorHAnsi" w:hAnsiTheme="minorHAnsi" w:cstheme="minorHAnsi"/>
            <w:color w:val="24292E"/>
            <w:sz w:val="22"/>
            <w:szCs w:val="22"/>
          </w:rPr>
          <w:t>The board should work well using the dynamic governance framework</w:t>
        </w:r>
        <w:r>
          <w:rPr>
            <w:rFonts w:asciiTheme="minorHAnsi" w:hAnsiTheme="minorHAnsi" w:cstheme="minorHAnsi"/>
            <w:color w:val="24292E"/>
            <w:sz w:val="22"/>
            <w:szCs w:val="22"/>
          </w:rPr>
          <w:t>, for the same reasons in in much of the same ways as the collaborative projects</w:t>
        </w:r>
        <w:r w:rsidRPr="0091676D">
          <w:rPr>
            <w:rFonts w:asciiTheme="minorHAnsi" w:hAnsiTheme="minorHAnsi" w:cstheme="minorHAnsi"/>
            <w:color w:val="24292E"/>
            <w:sz w:val="22"/>
            <w:szCs w:val="22"/>
          </w:rPr>
          <w:t xml:space="preserve">. </w:t>
        </w:r>
      </w:ins>
    </w:p>
    <w:p w14:paraId="2555EA6B" w14:textId="5F5199B3" w:rsidR="00BB4898" w:rsidRDefault="00BB4898" w:rsidP="00BB4898">
      <w:pPr>
        <w:pStyle w:val="NormalWeb"/>
        <w:shd w:val="clear" w:color="auto" w:fill="FFFFFF"/>
        <w:spacing w:before="0" w:beforeAutospacing="0"/>
        <w:ind w:left="720"/>
        <w:rPr>
          <w:ins w:id="182" w:author="Alison Berreman" w:date="2019-04-30T12:57:00Z"/>
          <w:rFonts w:asciiTheme="minorHAnsi" w:hAnsiTheme="minorHAnsi" w:cstheme="minorHAnsi"/>
          <w:color w:val="24292E"/>
          <w:sz w:val="22"/>
          <w:szCs w:val="22"/>
        </w:rPr>
      </w:pPr>
      <w:ins w:id="183" w:author="Alison Berreman" w:date="2019-04-30T12:56:00Z">
        <w:r w:rsidRPr="0091676D">
          <w:rPr>
            <w:rFonts w:asciiTheme="minorHAnsi" w:hAnsiTheme="minorHAnsi" w:cstheme="minorHAnsi"/>
            <w:color w:val="24292E"/>
            <w:sz w:val="22"/>
            <w:szCs w:val="22"/>
          </w:rPr>
          <w:t>The board is comprised of representatives from each stakeholder group (the person with the highest position in that group, or an elected representative, depending on the nature of the stakeholder group), and some people who are non-stakeholder group specific, as elected in a stakeholder-wide vote</w:t>
        </w:r>
        <w:r>
          <w:rPr>
            <w:rFonts w:asciiTheme="minorHAnsi" w:hAnsiTheme="minorHAnsi" w:cstheme="minorHAnsi"/>
            <w:color w:val="24292E"/>
            <w:sz w:val="22"/>
            <w:szCs w:val="22"/>
          </w:rPr>
          <w:t>.</w:t>
        </w:r>
        <w:r w:rsidRPr="0091676D">
          <w:rPr>
            <w:rFonts w:asciiTheme="minorHAnsi" w:hAnsiTheme="minorHAnsi" w:cstheme="minorHAnsi"/>
            <w:color w:val="24292E"/>
            <w:sz w:val="22"/>
            <w:szCs w:val="22"/>
          </w:rPr>
          <w:t xml:space="preserve"> </w:t>
        </w:r>
        <w:r>
          <w:rPr>
            <w:rFonts w:asciiTheme="minorHAnsi" w:hAnsiTheme="minorHAnsi" w:cstheme="minorHAnsi"/>
            <w:color w:val="24292E"/>
            <w:sz w:val="22"/>
            <w:szCs w:val="22"/>
          </w:rPr>
          <w:t>In a sense, the stakeholder-wide elected representatives function similarly to the double-link concept – at least insofar as they are trusted individuals chosen by the larger DCE, who</w:t>
        </w:r>
      </w:ins>
      <w:ins w:id="184" w:author="Alison Berreman" w:date="2019-04-30T12:57:00Z">
        <w:r>
          <w:rPr>
            <w:rFonts w:asciiTheme="minorHAnsi" w:hAnsiTheme="minorHAnsi" w:cstheme="minorHAnsi"/>
            <w:color w:val="24292E"/>
            <w:sz w:val="22"/>
            <w:szCs w:val="22"/>
          </w:rPr>
          <w:t xml:space="preserve"> are</w:t>
        </w:r>
      </w:ins>
      <w:ins w:id="185" w:author="Alison Berreman" w:date="2019-04-30T12:56:00Z">
        <w:r>
          <w:rPr>
            <w:rFonts w:asciiTheme="minorHAnsi" w:hAnsiTheme="minorHAnsi" w:cstheme="minorHAnsi"/>
            <w:color w:val="24292E"/>
            <w:sz w:val="22"/>
            <w:szCs w:val="22"/>
          </w:rPr>
          <w:t xml:space="preserve"> therefore beholden to the stakeholders (the circles below), and not solely the individuals on the board (the circle they’re acting in).  </w:t>
        </w:r>
        <w:r w:rsidRPr="0091676D">
          <w:rPr>
            <w:rFonts w:asciiTheme="minorHAnsi" w:hAnsiTheme="minorHAnsi" w:cstheme="minorHAnsi"/>
            <w:color w:val="24292E"/>
            <w:sz w:val="22"/>
            <w:szCs w:val="22"/>
          </w:rPr>
          <w:t xml:space="preserve">All board members are </w:t>
        </w:r>
        <w:proofErr w:type="gramStart"/>
        <w:r w:rsidRPr="0091676D">
          <w:rPr>
            <w:rFonts w:asciiTheme="minorHAnsi" w:hAnsiTheme="minorHAnsi" w:cstheme="minorHAnsi"/>
            <w:color w:val="24292E"/>
            <w:sz w:val="22"/>
            <w:szCs w:val="22"/>
          </w:rPr>
          <w:t>equal</w:t>
        </w:r>
        <w:proofErr w:type="gramEnd"/>
        <w:r w:rsidRPr="0091676D">
          <w:rPr>
            <w:rFonts w:asciiTheme="minorHAnsi" w:hAnsiTheme="minorHAnsi" w:cstheme="minorHAnsi"/>
            <w:color w:val="24292E"/>
            <w:sz w:val="22"/>
            <w:szCs w:val="22"/>
          </w:rPr>
          <w:t xml:space="preserve"> and consent must be reached within committees (read: circles) prior to reaching board-wide vote. Committees are open. Roles within committees and on the board, if contested between two or more parties, should be subject to the consent circle. President, secretary and treasurer included. </w:t>
        </w:r>
      </w:ins>
    </w:p>
    <w:p w14:paraId="58823F18" w14:textId="16A432EA" w:rsidR="003E0794" w:rsidRDefault="003E0794" w:rsidP="00BB4898">
      <w:pPr>
        <w:pStyle w:val="NormalWeb"/>
        <w:shd w:val="clear" w:color="auto" w:fill="FFFFFF"/>
        <w:spacing w:before="0" w:beforeAutospacing="0"/>
        <w:ind w:left="720"/>
        <w:rPr>
          <w:ins w:id="186" w:author="Alison Berreman" w:date="2019-04-30T12:56:00Z"/>
          <w:rFonts w:asciiTheme="minorHAnsi" w:hAnsiTheme="minorHAnsi" w:cstheme="minorHAnsi"/>
          <w:color w:val="24292E"/>
          <w:sz w:val="22"/>
          <w:szCs w:val="22"/>
        </w:rPr>
      </w:pPr>
      <w:ins w:id="187" w:author="Alison Berreman" w:date="2019-04-30T12:57:00Z">
        <w:r>
          <w:rPr>
            <w:rFonts w:asciiTheme="minorHAnsi" w:hAnsiTheme="minorHAnsi" w:cstheme="minorHAnsi"/>
            <w:color w:val="24292E"/>
            <w:sz w:val="22"/>
            <w:szCs w:val="22"/>
          </w:rPr>
          <w:t xml:space="preserve">Like the collaborative </w:t>
        </w:r>
        <w:proofErr w:type="gramStart"/>
        <w:r>
          <w:rPr>
            <w:rFonts w:asciiTheme="minorHAnsi" w:hAnsiTheme="minorHAnsi" w:cstheme="minorHAnsi"/>
            <w:color w:val="24292E"/>
            <w:sz w:val="22"/>
            <w:szCs w:val="22"/>
          </w:rPr>
          <w:t>projects</w:t>
        </w:r>
        <w:proofErr w:type="gramEnd"/>
        <w:r>
          <w:rPr>
            <w:rFonts w:asciiTheme="minorHAnsi" w:hAnsiTheme="minorHAnsi" w:cstheme="minorHAnsi"/>
            <w:color w:val="24292E"/>
            <w:sz w:val="22"/>
            <w:szCs w:val="22"/>
          </w:rPr>
          <w:t xml:space="preserve"> implementation, </w:t>
        </w:r>
      </w:ins>
      <w:ins w:id="188" w:author="Alison Berreman" w:date="2019-04-30T12:58:00Z">
        <w:r>
          <w:t>we are silent on the governance of stakeholder groups</w:t>
        </w:r>
      </w:ins>
      <w:ins w:id="189" w:author="Alison Berreman" w:date="2019-04-30T13:00:00Z">
        <w:r>
          <w:t xml:space="preserve">/collaborative partners who operate independently of Blockchains. </w:t>
        </w:r>
      </w:ins>
    </w:p>
    <w:p w14:paraId="6E6CFEFB" w14:textId="4441A4A3" w:rsidR="00BF590F" w:rsidRPr="0091676D" w:rsidDel="00BB4898" w:rsidRDefault="00BF590F">
      <w:pPr>
        <w:pStyle w:val="NormalWeb"/>
        <w:shd w:val="clear" w:color="auto" w:fill="FFFFFF"/>
        <w:spacing w:before="0" w:beforeAutospacing="0"/>
        <w:ind w:left="720"/>
        <w:rPr>
          <w:del w:id="190" w:author="Alison Berreman" w:date="2019-04-30T12:56:00Z"/>
          <w:rFonts w:asciiTheme="minorHAnsi" w:hAnsiTheme="minorHAnsi" w:cstheme="minorHAnsi"/>
          <w:color w:val="24292E"/>
          <w:sz w:val="22"/>
          <w:szCs w:val="22"/>
        </w:rPr>
        <w:pPrChange w:id="191" w:author="Alison Berreman" w:date="2019-04-30T12:52:00Z">
          <w:pPr>
            <w:pStyle w:val="NormalWeb"/>
            <w:shd w:val="clear" w:color="auto" w:fill="FFFFFF"/>
            <w:spacing w:before="0" w:beforeAutospacing="0"/>
          </w:pPr>
        </w:pPrChange>
      </w:pPr>
      <w:del w:id="192" w:author="Alison Berreman" w:date="2019-04-30T12:56:00Z">
        <w:r w:rsidRPr="0091676D" w:rsidDel="00BB4898">
          <w:rPr>
            <w:rFonts w:asciiTheme="minorHAnsi" w:hAnsiTheme="minorHAnsi" w:cstheme="minorHAnsi"/>
            <w:color w:val="24292E"/>
            <w:sz w:val="22"/>
            <w:szCs w:val="22"/>
          </w:rPr>
          <w:delText>: The board should work well using the dynamic governance framework. The board is comprised of representatives from each stakeholder group (the person with the highest position in that group, or an elected representative, depending on the nature of the stakeholder group), and some people who are non-stakeholder group specific, as elected in a stakeholder-wide vote – a modified “double link”. All board members are equal and consent must be reached within committees (read: circles) prior to reaching board-wide vote. Committees are open. Roles within committees and on the board, if contested between two or more parties, should be subject to the consent circle. President, secretary and treasurer included. Terms should last 1 year before requiring re-approval.</w:delText>
        </w:r>
      </w:del>
    </w:p>
    <w:p w14:paraId="19527CA0" w14:textId="200C5FCD" w:rsidR="000656A1" w:rsidRDefault="000656A1" w:rsidP="000656A1">
      <w:pPr>
        <w:rPr>
          <w:ins w:id="193" w:author="Alison Berreman" w:date="2019-04-30T13:31:00Z"/>
          <w:b/>
          <w:sz w:val="24"/>
          <w:szCs w:val="24"/>
        </w:rPr>
      </w:pPr>
      <w:ins w:id="194" w:author="Alison Berreman" w:date="2019-04-30T13:31:00Z">
        <w:r>
          <w:rPr>
            <w:b/>
            <w:sz w:val="24"/>
            <w:szCs w:val="24"/>
          </w:rPr>
          <w:t>Roadmap:</w:t>
        </w:r>
      </w:ins>
    </w:p>
    <w:p w14:paraId="0C83C717" w14:textId="77777777" w:rsidR="000656A1" w:rsidRDefault="000656A1" w:rsidP="000656A1">
      <w:pPr>
        <w:rPr>
          <w:ins w:id="195" w:author="Alison Berreman" w:date="2019-04-30T13:31:00Z"/>
          <w:sz w:val="24"/>
          <w:szCs w:val="24"/>
        </w:rPr>
      </w:pPr>
      <w:ins w:id="196" w:author="Alison Berreman" w:date="2019-04-30T13:31:00Z">
        <w:r>
          <w:rPr>
            <w:b/>
            <w:sz w:val="24"/>
            <w:szCs w:val="24"/>
          </w:rPr>
          <w:t xml:space="preserve">May 2: </w:t>
        </w:r>
        <w:r w:rsidRPr="00C040EF">
          <w:rPr>
            <w:sz w:val="24"/>
            <w:szCs w:val="24"/>
          </w:rPr>
          <w:t>webinar conference</w:t>
        </w:r>
        <w:r>
          <w:rPr>
            <w:sz w:val="24"/>
            <w:szCs w:val="24"/>
          </w:rPr>
          <w:t>. 20+ organizations tell their stories of using sociocracy</w:t>
        </w:r>
      </w:ins>
    </w:p>
    <w:p w14:paraId="36798357" w14:textId="55125F45" w:rsidR="000656A1" w:rsidRDefault="000656A1" w:rsidP="000656A1">
      <w:pPr>
        <w:rPr>
          <w:ins w:id="197" w:author="Alison Berreman" w:date="2019-04-30T13:34:00Z"/>
          <w:sz w:val="24"/>
          <w:szCs w:val="24"/>
        </w:rPr>
      </w:pPr>
      <w:ins w:id="198" w:author="Alison Berreman" w:date="2019-04-30T13:31:00Z">
        <w:r>
          <w:rPr>
            <w:b/>
            <w:sz w:val="24"/>
            <w:szCs w:val="24"/>
          </w:rPr>
          <w:t>May 8-22</w:t>
        </w:r>
        <w:r w:rsidRPr="00C040EF">
          <w:rPr>
            <w:b/>
            <w:sz w:val="24"/>
            <w:szCs w:val="24"/>
            <w:vertAlign w:val="superscript"/>
          </w:rPr>
          <w:t>nd</w:t>
        </w:r>
        <w:r>
          <w:rPr>
            <w:b/>
            <w:sz w:val="24"/>
            <w:szCs w:val="24"/>
          </w:rPr>
          <w:t xml:space="preserve">: </w:t>
        </w:r>
        <w:r w:rsidRPr="00C040EF">
          <w:rPr>
            <w:sz w:val="24"/>
            <w:szCs w:val="24"/>
          </w:rPr>
          <w:t>Facilitator training</w:t>
        </w:r>
      </w:ins>
    </w:p>
    <w:p w14:paraId="3CDDB242" w14:textId="50E53752" w:rsidR="00272E67" w:rsidRDefault="00272E67" w:rsidP="000656A1">
      <w:pPr>
        <w:rPr>
          <w:ins w:id="199" w:author="Alison Berreman" w:date="2019-04-30T13:39:00Z"/>
          <w:sz w:val="24"/>
          <w:szCs w:val="24"/>
        </w:rPr>
      </w:pPr>
      <w:ins w:id="200" w:author="Alison Berreman" w:date="2019-04-30T13:38:00Z">
        <w:r>
          <w:rPr>
            <w:sz w:val="24"/>
            <w:szCs w:val="24"/>
          </w:rPr>
          <w:tab/>
        </w:r>
      </w:ins>
      <w:ins w:id="201" w:author="Alison Berreman" w:date="2019-04-30T15:35:00Z">
        <w:r w:rsidR="00FE4E4A">
          <w:rPr>
            <w:sz w:val="24"/>
            <w:szCs w:val="24"/>
          </w:rPr>
          <w:t>(</w:t>
        </w:r>
        <w:r w:rsidR="00FE4E4A" w:rsidRPr="00FE4E4A">
          <w:rPr>
            <w:b/>
            <w:sz w:val="24"/>
            <w:szCs w:val="24"/>
            <w:rPrChange w:id="202" w:author="Alison Berreman" w:date="2019-04-30T15:35:00Z">
              <w:rPr>
                <w:sz w:val="24"/>
                <w:szCs w:val="24"/>
              </w:rPr>
            </w:rPrChange>
          </w:rPr>
          <w:t>week of the 15</w:t>
        </w:r>
        <w:r w:rsidR="00FE4E4A" w:rsidRPr="00FE4E4A">
          <w:rPr>
            <w:b/>
            <w:sz w:val="24"/>
            <w:szCs w:val="24"/>
            <w:vertAlign w:val="superscript"/>
            <w:rPrChange w:id="203" w:author="Alison Berreman" w:date="2019-04-30T15:35:00Z">
              <w:rPr>
                <w:sz w:val="24"/>
                <w:szCs w:val="24"/>
              </w:rPr>
            </w:rPrChange>
          </w:rPr>
          <w:t>th</w:t>
        </w:r>
        <w:r w:rsidR="00FE4E4A">
          <w:rPr>
            <w:sz w:val="24"/>
            <w:szCs w:val="24"/>
          </w:rPr>
          <w:t xml:space="preserve">) </w:t>
        </w:r>
      </w:ins>
      <w:ins w:id="204" w:author="Alison Berreman" w:date="2019-04-30T13:39:00Z">
        <w:r>
          <w:rPr>
            <w:sz w:val="24"/>
            <w:szCs w:val="24"/>
          </w:rPr>
          <w:t>Present to execs the model and roadmap</w:t>
        </w:r>
      </w:ins>
    </w:p>
    <w:p w14:paraId="693586D2" w14:textId="5F271E33" w:rsidR="00272E67" w:rsidRDefault="00272E67" w:rsidP="000656A1">
      <w:pPr>
        <w:rPr>
          <w:ins w:id="205" w:author="Alison Berreman" w:date="2019-04-30T13:31:00Z"/>
          <w:sz w:val="24"/>
          <w:szCs w:val="24"/>
        </w:rPr>
      </w:pPr>
      <w:ins w:id="206" w:author="Alison Berreman" w:date="2019-04-30T13:39:00Z">
        <w:r>
          <w:rPr>
            <w:sz w:val="24"/>
            <w:szCs w:val="24"/>
          </w:rPr>
          <w:tab/>
          <w:t>Finalize rollout plans</w:t>
        </w:r>
      </w:ins>
    </w:p>
    <w:p w14:paraId="667EC663" w14:textId="3C8AC9A2" w:rsidR="00BF590F" w:rsidDel="000656A1" w:rsidRDefault="000656A1">
      <w:pPr>
        <w:rPr>
          <w:del w:id="207" w:author="Alison Berreman" w:date="2019-04-30T13:01:00Z"/>
          <w:sz w:val="24"/>
          <w:szCs w:val="24"/>
        </w:rPr>
      </w:pPr>
      <w:ins w:id="208" w:author="Alison Berreman" w:date="2019-04-30T13:31:00Z">
        <w:r>
          <w:rPr>
            <w:b/>
            <w:sz w:val="24"/>
            <w:szCs w:val="24"/>
          </w:rPr>
          <w:t xml:space="preserve">June 1: </w:t>
        </w:r>
        <w:r w:rsidRPr="000656A1">
          <w:rPr>
            <w:sz w:val="24"/>
            <w:szCs w:val="24"/>
            <w:rPrChange w:id="209" w:author="Alison Berreman" w:date="2019-04-30T13:31:00Z">
              <w:rPr>
                <w:b/>
                <w:sz w:val="24"/>
                <w:szCs w:val="24"/>
              </w:rPr>
            </w:rPrChange>
          </w:rPr>
          <w:t>Piloting begins</w:t>
        </w:r>
      </w:ins>
      <w:del w:id="210" w:author="Alison Berreman" w:date="2019-04-30T13:01:00Z">
        <w:r w:rsidR="004547B5" w:rsidRPr="008E5004" w:rsidDel="006577C1">
          <w:rPr>
            <w:rFonts w:cstheme="minorHAnsi"/>
            <w:b/>
            <w:sz w:val="24"/>
            <w:szCs w:val="24"/>
          </w:rPr>
          <w:delText xml:space="preserve">Dynamic Governance for the </w:delText>
        </w:r>
        <w:r w:rsidR="003C2F54" w:rsidRPr="008E5004" w:rsidDel="006577C1">
          <w:rPr>
            <w:b/>
            <w:sz w:val="24"/>
            <w:szCs w:val="24"/>
          </w:rPr>
          <w:delText>H</w:delText>
        </w:r>
        <w:r w:rsidR="001053C1" w:rsidRPr="008E5004" w:rsidDel="006577C1">
          <w:rPr>
            <w:b/>
            <w:sz w:val="24"/>
            <w:szCs w:val="24"/>
          </w:rPr>
          <w:delText xml:space="preserve">emp </w:delText>
        </w:r>
        <w:r w:rsidR="003C2F54" w:rsidRPr="008E5004" w:rsidDel="006577C1">
          <w:rPr>
            <w:b/>
            <w:sz w:val="24"/>
            <w:szCs w:val="24"/>
          </w:rPr>
          <w:delText>R</w:delText>
        </w:r>
        <w:r w:rsidR="001053C1" w:rsidRPr="008E5004" w:rsidDel="006577C1">
          <w:rPr>
            <w:b/>
            <w:sz w:val="24"/>
            <w:szCs w:val="24"/>
          </w:rPr>
          <w:delText>esearch-</w:delText>
        </w:r>
        <w:r w:rsidR="003C2F54" w:rsidRPr="008E5004" w:rsidDel="006577C1">
          <w:rPr>
            <w:b/>
            <w:sz w:val="24"/>
            <w:szCs w:val="24"/>
          </w:rPr>
          <w:delText>F</w:delText>
        </w:r>
        <w:r w:rsidR="001053C1" w:rsidRPr="008E5004" w:rsidDel="006577C1">
          <w:rPr>
            <w:b/>
            <w:sz w:val="24"/>
            <w:szCs w:val="24"/>
          </w:rPr>
          <w:delText xml:space="preserve">ocused </w:delText>
        </w:r>
        <w:r w:rsidR="003C2F54" w:rsidRPr="008E5004" w:rsidDel="006577C1">
          <w:rPr>
            <w:b/>
            <w:sz w:val="24"/>
            <w:szCs w:val="24"/>
          </w:rPr>
          <w:delText>C</w:delText>
        </w:r>
        <w:r w:rsidR="001053C1" w:rsidRPr="008E5004" w:rsidDel="006577C1">
          <w:rPr>
            <w:b/>
            <w:sz w:val="24"/>
            <w:szCs w:val="24"/>
          </w:rPr>
          <w:delText xml:space="preserve">ollaborative </w:delText>
        </w:r>
        <w:r w:rsidR="003C2F54" w:rsidRPr="008E5004" w:rsidDel="006577C1">
          <w:rPr>
            <w:b/>
            <w:sz w:val="24"/>
            <w:szCs w:val="24"/>
          </w:rPr>
          <w:delText>P</w:delText>
        </w:r>
        <w:r w:rsidR="001053C1" w:rsidRPr="008E5004" w:rsidDel="006577C1">
          <w:rPr>
            <w:b/>
            <w:sz w:val="24"/>
            <w:szCs w:val="24"/>
          </w:rPr>
          <w:delText>roject</w:delText>
        </w:r>
      </w:del>
    </w:p>
    <w:p w14:paraId="336614D5" w14:textId="1025CCA1" w:rsidR="000656A1" w:rsidRPr="008E5004" w:rsidRDefault="000656A1">
      <w:pPr>
        <w:rPr>
          <w:ins w:id="211" w:author="Alison Berreman" w:date="2019-04-30T13:32:00Z"/>
          <w:b/>
          <w:sz w:val="24"/>
          <w:szCs w:val="24"/>
        </w:rPr>
      </w:pPr>
      <w:ins w:id="212" w:author="Alison Berreman" w:date="2019-04-30T13:32:00Z">
        <w:r>
          <w:rPr>
            <w:b/>
            <w:sz w:val="24"/>
            <w:szCs w:val="24"/>
          </w:rPr>
          <w:t xml:space="preserve">: </w:t>
        </w:r>
        <w:r w:rsidRPr="000656A1">
          <w:rPr>
            <w:sz w:val="24"/>
            <w:szCs w:val="24"/>
            <w:rPrChange w:id="213" w:author="Alison Berreman" w:date="2019-04-30T13:32:00Z">
              <w:rPr>
                <w:b/>
                <w:sz w:val="24"/>
                <w:szCs w:val="24"/>
              </w:rPr>
            </w:rPrChange>
          </w:rPr>
          <w:t>Content and communications, CLD</w:t>
        </w:r>
        <w:bookmarkStart w:id="214" w:name="_GoBack"/>
        <w:bookmarkEnd w:id="214"/>
      </w:ins>
    </w:p>
    <w:p w14:paraId="288DB0B0" w14:textId="2268D99C" w:rsidR="00433D24" w:rsidDel="006577C1" w:rsidRDefault="00B47A03">
      <w:pPr>
        <w:rPr>
          <w:del w:id="215" w:author="Alison Berreman" w:date="2019-04-30T13:01:00Z"/>
        </w:rPr>
      </w:pPr>
      <w:del w:id="216" w:author="Alison Berreman" w:date="2019-04-30T13:01:00Z">
        <w:r w:rsidRPr="00B47A03" w:rsidDel="006577C1">
          <w:delText xml:space="preserve">The </w:delText>
        </w:r>
        <w:r w:rsidDel="006577C1">
          <w:delText>hemp collaboration unites a diverse set of stakeholders coming to the table with varying interests</w:delText>
        </w:r>
        <w:r w:rsidR="00597344" w:rsidDel="006577C1">
          <w:delText>, skills, personalities</w:delText>
        </w:r>
        <w:r w:rsidR="00E4048E" w:rsidDel="006577C1">
          <w:delText xml:space="preserve">, and resources. This diversity </w:delText>
        </w:r>
        <w:r w:rsidR="003001D3" w:rsidDel="006577C1">
          <w:delText>offers the potential for truly meaningful and wide-reaching research and innovation, but also comes with</w:delText>
        </w:r>
        <w:r w:rsidR="00E4048E" w:rsidDel="006577C1">
          <w:delText xml:space="preserve"> </w:delText>
        </w:r>
        <w:r w:rsidR="003001D3" w:rsidDel="006577C1">
          <w:delText xml:space="preserve">the </w:delText>
        </w:r>
        <w:r w:rsidR="00E4048E" w:rsidDel="006577C1">
          <w:delText xml:space="preserve">potential </w:delText>
        </w:r>
        <w:r w:rsidR="003001D3" w:rsidDel="006577C1">
          <w:delText>for conflict. Dynamic governance encourages collaboration, emphasizes consent, and allows for equal inclusion of all voices and perspectives in the decision-making process</w:delText>
        </w:r>
        <w:r w:rsidR="00664119" w:rsidDel="006577C1">
          <w:delText>, minimizing the risk for conflict to damage outcomes.</w:delText>
        </w:r>
        <w:r w:rsidR="00DA2705" w:rsidDel="006577C1">
          <w:delText xml:space="preserve"> The hemp collaboration could offer a strong case study in dynamic governance to consider in designing the board-level coordination protocols.</w:delText>
        </w:r>
      </w:del>
    </w:p>
    <w:p w14:paraId="5EC018EB" w14:textId="2A927018" w:rsidR="003C2F54" w:rsidRPr="008E5004" w:rsidDel="006577C1" w:rsidRDefault="00B6604A" w:rsidP="00766411">
      <w:pPr>
        <w:jc w:val="center"/>
        <w:rPr>
          <w:del w:id="217" w:author="Alison Berreman" w:date="2019-04-30T13:01:00Z"/>
          <w:b/>
          <w:sz w:val="24"/>
          <w:szCs w:val="24"/>
        </w:rPr>
      </w:pPr>
      <w:del w:id="218" w:author="Alison Berreman" w:date="2019-04-30T13:01:00Z">
        <w:r w:rsidRPr="008E5004" w:rsidDel="006577C1">
          <w:rPr>
            <w:b/>
            <w:sz w:val="24"/>
            <w:szCs w:val="24"/>
          </w:rPr>
          <w:delText>The Proposed Pilot: A Partial Implementation</w:delText>
        </w:r>
      </w:del>
    </w:p>
    <w:p w14:paraId="0A88C611" w14:textId="7651828E" w:rsidR="00B6604A" w:rsidDel="006577C1" w:rsidRDefault="00850BB8">
      <w:pPr>
        <w:rPr>
          <w:del w:id="219" w:author="Alison Berreman" w:date="2019-04-30T13:01:00Z"/>
        </w:rPr>
      </w:pPr>
      <w:del w:id="220" w:author="Alison Berreman" w:date="2019-04-30T13:01:00Z">
        <w:r w:rsidRPr="00766411" w:rsidDel="006577C1">
          <w:rPr>
            <w:i/>
          </w:rPr>
          <w:delText>Circle Governance</w:delText>
        </w:r>
        <w:r w:rsidR="00766411" w:rsidDel="006577C1">
          <w:rPr>
            <w:i/>
          </w:rPr>
          <w:delText xml:space="preserve"> and Consent</w:delText>
        </w:r>
        <w:r w:rsidRPr="00850BB8" w:rsidDel="006577C1">
          <w:delText>:</w:delText>
        </w:r>
        <w:r w:rsidR="00766411" w:rsidDel="006577C1">
          <w:delText xml:space="preserve"> We should borrow circle and consent-based decision</w:delText>
        </w:r>
      </w:del>
      <w:ins w:id="221" w:author="Jeff Benson" w:date="2019-04-30T11:24:00Z">
        <w:del w:id="222" w:author="Alison Berreman" w:date="2019-04-30T13:01:00Z">
          <w:r w:rsidR="00C2414E" w:rsidDel="006577C1">
            <w:delText>-</w:delText>
          </w:r>
        </w:del>
      </w:ins>
      <w:del w:id="223" w:author="Alison Berreman" w:date="2019-04-30T13:01:00Z">
        <w:r w:rsidR="00766411" w:rsidDel="006577C1">
          <w:delText xml:space="preserve"> making at the highest level of collaboration, where we will be present and therefore able to facilitate the circle, and observe it. Any subcommittee of which we are a part should also operate in this way, but we are silent on the organization of other committees or action-groups.</w:delText>
        </w:r>
      </w:del>
    </w:p>
    <w:p w14:paraId="3C2333B9" w14:textId="2B2DCF4A" w:rsidR="00850BB8" w:rsidDel="006577C1" w:rsidRDefault="00850BB8">
      <w:pPr>
        <w:rPr>
          <w:del w:id="224" w:author="Alison Berreman" w:date="2019-04-30T13:01:00Z"/>
        </w:rPr>
      </w:pPr>
      <w:del w:id="225" w:author="Alison Berreman" w:date="2019-04-30T13:01:00Z">
        <w:r w:rsidRPr="00766411" w:rsidDel="006577C1">
          <w:rPr>
            <w:i/>
          </w:rPr>
          <w:delText>Double-Linking</w:delText>
        </w:r>
        <w:r w:rsidR="00F7335F" w:rsidRPr="00766411" w:rsidDel="006577C1">
          <w:rPr>
            <w:i/>
          </w:rPr>
          <w:delText>:</w:delText>
        </w:r>
        <w:r w:rsidR="00766411" w:rsidRPr="00766411" w:rsidDel="006577C1">
          <w:delText xml:space="preserve"> </w:delText>
        </w:r>
        <w:r w:rsidR="00766411" w:rsidDel="006577C1">
          <w:delText>Blockchains will abide by the double-link rule, but we do not ask or expect other collaborative entities to do the same.</w:delText>
        </w:r>
        <w:r w:rsidR="00F03692" w:rsidDel="006577C1">
          <w:delText xml:space="preserve"> Alison manages implementation and documentation of the pilot, then writes about it. </w:delText>
        </w:r>
      </w:del>
    </w:p>
    <w:p w14:paraId="2D8406DE" w14:textId="0F91E9E2" w:rsidR="00C2414E" w:rsidDel="006577C1" w:rsidRDefault="00BD41C1">
      <w:pPr>
        <w:rPr>
          <w:ins w:id="226" w:author="Jeff Benson" w:date="2019-04-30T11:26:00Z"/>
          <w:del w:id="227" w:author="Alison Berreman" w:date="2019-04-30T13:01:00Z"/>
        </w:rPr>
      </w:pPr>
      <w:del w:id="228" w:author="Alison Berreman" w:date="2019-04-30T13:01:00Z">
        <w:r w:rsidRPr="006D5C54" w:rsidDel="006577C1">
          <w:rPr>
            <w:i/>
          </w:rPr>
          <w:delText>Implementation:</w:delText>
        </w:r>
        <w:r w:rsidDel="006577C1">
          <w:delText xml:space="preserve"> Alison (or another individual trained and willing to facilitate) should be present at the next meeting, and for every </w:delText>
        </w:r>
        <w:r w:rsidR="006D5C54" w:rsidDel="006577C1">
          <w:delText xml:space="preserve">circle </w:delText>
        </w:r>
        <w:r w:rsidDel="006577C1">
          <w:delText>meeting.</w:delText>
        </w:r>
        <w:r w:rsidR="00E35635" w:rsidDel="006577C1">
          <w:delText xml:space="preserve"> </w:delText>
        </w:r>
        <w:r w:rsidR="006D5C54" w:rsidDel="006577C1">
          <w:delText xml:space="preserve">Not every meeting should be a circle meeting. Not every meeting blockchains </w:delText>
        </w:r>
      </w:del>
      <w:ins w:id="229" w:author="Jeff Benson" w:date="2019-04-30T11:26:00Z">
        <w:del w:id="230" w:author="Alison Berreman" w:date="2019-04-30T13:01:00Z">
          <w:r w:rsidR="00C2414E" w:rsidDel="006577C1">
            <w:delText xml:space="preserve">Blockchains </w:delText>
          </w:r>
        </w:del>
      </w:ins>
      <w:del w:id="231" w:author="Alison Berreman" w:date="2019-04-30T13:01:00Z">
        <w:r w:rsidR="006D5C54" w:rsidDel="006577C1">
          <w:delText xml:space="preserve">is involved in is a circle. </w:delText>
        </w:r>
        <w:r w:rsidR="00E35635" w:rsidDel="006577C1">
          <w:delText xml:space="preserve">Circle meetings should </w:delText>
        </w:r>
        <w:r w:rsidR="00A930C2" w:rsidDel="006577C1">
          <w:delText>happen a maximum of once</w:delText>
        </w:r>
      </w:del>
      <w:ins w:id="232" w:author="Jeff Benson" w:date="2019-04-30T11:26:00Z">
        <w:del w:id="233" w:author="Alison Berreman" w:date="2019-04-30T13:01:00Z">
          <w:r w:rsidR="00C2414E" w:rsidDel="006577C1">
            <w:delText xml:space="preserve"> </w:delText>
          </w:r>
        </w:del>
      </w:ins>
      <w:del w:id="234" w:author="Alison Berreman" w:date="2019-04-30T13:01:00Z">
        <w:r w:rsidR="00A930C2" w:rsidDel="006577C1">
          <w:delText>-per</w:delText>
        </w:r>
      </w:del>
      <w:ins w:id="235" w:author="Jeff Benson" w:date="2019-04-30T11:26:00Z">
        <w:del w:id="236" w:author="Alison Berreman" w:date="2019-04-30T13:01:00Z">
          <w:r w:rsidR="00C2414E" w:rsidDel="006577C1">
            <w:delText xml:space="preserve"> </w:delText>
          </w:r>
        </w:del>
      </w:ins>
      <w:del w:id="237" w:author="Alison Berreman" w:date="2019-04-30T13:01:00Z">
        <w:r w:rsidR="00A930C2" w:rsidDel="006577C1">
          <w:delText>-month, preferabl</w:delText>
        </w:r>
      </w:del>
      <w:ins w:id="238" w:author="Jeff Benson" w:date="2019-04-30T11:26:00Z">
        <w:del w:id="239" w:author="Alison Berreman" w:date="2019-04-30T13:01:00Z">
          <w:r w:rsidR="00C2414E" w:rsidDel="006577C1">
            <w:delText>y</w:delText>
          </w:r>
        </w:del>
      </w:ins>
      <w:del w:id="240" w:author="Alison Berreman" w:date="2019-04-30T13:01:00Z">
        <w:r w:rsidR="00A930C2" w:rsidDel="006577C1">
          <w:delText xml:space="preserve">e </w:delText>
        </w:r>
        <w:r w:rsidR="006D5C54" w:rsidDel="006577C1">
          <w:delText>on</w:delText>
        </w:r>
      </w:del>
      <w:ins w:id="241" w:author="Jeff Benson" w:date="2019-04-30T11:26:00Z">
        <w:del w:id="242" w:author="Alison Berreman" w:date="2019-04-30T13:01:00Z">
          <w:r w:rsidR="00C2414E" w:rsidDel="006577C1">
            <w:delText>c</w:delText>
          </w:r>
        </w:del>
      </w:ins>
      <w:del w:id="243" w:author="Alison Berreman" w:date="2019-04-30T13:01:00Z">
        <w:r w:rsidR="006D5C54" w:rsidDel="006577C1">
          <w:delText>e per quarter, and at moments when policy-level decisions are involved. Decisions considered “policy-level,”</w:delText>
        </w:r>
      </w:del>
      <w:ins w:id="244" w:author="Jeff Benson" w:date="2019-04-30T11:26:00Z">
        <w:del w:id="245" w:author="Alison Berreman" w:date="2019-04-30T13:01:00Z">
          <w:r w:rsidR="00C2414E" w:rsidDel="006577C1">
            <w:delText xml:space="preserve"> </w:delText>
          </w:r>
        </w:del>
      </w:ins>
      <w:del w:id="246" w:author="Alison Berreman" w:date="2019-04-30T13:01:00Z">
        <w:r w:rsidR="006D5C54" w:rsidDel="006577C1">
          <w:delText xml:space="preserve"> are include the following: </w:delText>
        </w:r>
      </w:del>
    </w:p>
    <w:p w14:paraId="3D083124" w14:textId="2F818DEB" w:rsidR="00C2414E" w:rsidDel="006577C1" w:rsidRDefault="006D5C54" w:rsidP="00C2414E">
      <w:pPr>
        <w:pStyle w:val="ListParagraph"/>
        <w:numPr>
          <w:ilvl w:val="0"/>
          <w:numId w:val="2"/>
        </w:numPr>
        <w:rPr>
          <w:ins w:id="247" w:author="Jeff Benson" w:date="2019-04-30T11:27:00Z"/>
          <w:del w:id="248" w:author="Alison Berreman" w:date="2019-04-30T13:01:00Z"/>
        </w:rPr>
      </w:pPr>
      <w:del w:id="249" w:author="Alison Berreman" w:date="2019-04-30T13:01:00Z">
        <w:r w:rsidDel="006577C1">
          <w:delText>electing individuals to serve roles/offices</w:delText>
        </w:r>
      </w:del>
    </w:p>
    <w:p w14:paraId="7E51F848" w14:textId="518E3196" w:rsidR="00C2414E" w:rsidDel="006577C1" w:rsidRDefault="006D5C54" w:rsidP="00C2414E">
      <w:pPr>
        <w:pStyle w:val="ListParagraph"/>
        <w:numPr>
          <w:ilvl w:val="0"/>
          <w:numId w:val="2"/>
        </w:numPr>
        <w:rPr>
          <w:ins w:id="250" w:author="Jeff Benson" w:date="2019-04-30T11:27:00Z"/>
          <w:del w:id="251" w:author="Alison Berreman" w:date="2019-04-30T13:01:00Z"/>
        </w:rPr>
      </w:pPr>
      <w:del w:id="252" w:author="Alison Berreman" w:date="2019-04-30T13:01:00Z">
        <w:r w:rsidDel="006577C1">
          <w:delText>, setting mission, purpose, and values of the organization</w:delText>
        </w:r>
      </w:del>
    </w:p>
    <w:p w14:paraId="29AEE9EE" w14:textId="1A2FE822" w:rsidR="00C2414E" w:rsidDel="006577C1" w:rsidRDefault="006D5C54" w:rsidP="00C2414E">
      <w:pPr>
        <w:pStyle w:val="ListParagraph"/>
        <w:numPr>
          <w:ilvl w:val="0"/>
          <w:numId w:val="2"/>
        </w:numPr>
        <w:rPr>
          <w:ins w:id="253" w:author="Jeff Benson" w:date="2019-04-30T11:27:00Z"/>
          <w:del w:id="254" w:author="Alison Berreman" w:date="2019-04-30T13:01:00Z"/>
        </w:rPr>
      </w:pPr>
      <w:del w:id="255" w:author="Alison Berreman" w:date="2019-04-30T13:01:00Z">
        <w:r w:rsidDel="006577C1">
          <w:delText>, any time one or more collaborative entity wishes to enforce a rule on another</w:delText>
        </w:r>
      </w:del>
    </w:p>
    <w:p w14:paraId="36510808" w14:textId="3C72D7FD" w:rsidR="00BD41C1" w:rsidDel="006577C1" w:rsidRDefault="006D5C54">
      <w:pPr>
        <w:pStyle w:val="ListParagraph"/>
        <w:numPr>
          <w:ilvl w:val="0"/>
          <w:numId w:val="2"/>
        </w:numPr>
        <w:rPr>
          <w:del w:id="256" w:author="Alison Berreman" w:date="2019-04-30T13:01:00Z"/>
        </w:rPr>
        <w:pPrChange w:id="257" w:author="Jeff Benson" w:date="2019-04-30T11:27:00Z">
          <w:pPr/>
        </w:pPrChange>
      </w:pPr>
      <w:del w:id="258" w:author="Alison Berreman" w:date="2019-04-30T13:01:00Z">
        <w:r w:rsidDel="006577C1">
          <w:delText xml:space="preserve">, or when one or more collaborative </w:delText>
        </w:r>
        <w:r w:rsidR="00943946" w:rsidDel="006577C1">
          <w:delText>partner</w:delText>
        </w:r>
        <w:r w:rsidDel="006577C1">
          <w:delText xml:space="preserve"> wishes to make a decision that affects </w:delText>
        </w:r>
        <w:r w:rsidR="00943946" w:rsidDel="006577C1">
          <w:delText>one or more other collaborative partner</w:delText>
        </w:r>
        <w:r w:rsidR="005B10CA" w:rsidDel="006577C1">
          <w:delText xml:space="preserve"> (</w:delText>
        </w:r>
      </w:del>
      <w:ins w:id="259" w:author="Jeff Benson" w:date="2019-04-30T11:27:00Z">
        <w:del w:id="260" w:author="Alison Berreman" w:date="2019-04-30T13:01:00Z">
          <w:r w:rsidR="00C2414E" w:rsidDel="006577C1">
            <w:delText xml:space="preserve">i.e., </w:delText>
          </w:r>
        </w:del>
      </w:ins>
      <w:del w:id="261" w:author="Alison Berreman" w:date="2019-04-30T13:01:00Z">
        <w:r w:rsidR="005B10CA" w:rsidDel="006577C1">
          <w:delText>limits or expands their ability to contribute, or the reward they reap for doing so).</w:delText>
        </w:r>
        <w:r w:rsidR="00943946" w:rsidDel="006577C1">
          <w:delText xml:space="preserve"> </w:delText>
        </w:r>
        <w:r w:rsidDel="006577C1">
          <w:delText xml:space="preserve"> </w:delText>
        </w:r>
      </w:del>
    </w:p>
    <w:p w14:paraId="5DADFA10" w14:textId="7698CE2E" w:rsidR="004A0807" w:rsidDel="006577C1" w:rsidRDefault="00D96323">
      <w:pPr>
        <w:rPr>
          <w:del w:id="262" w:author="Alison Berreman" w:date="2019-04-30T13:01:00Z"/>
        </w:rPr>
      </w:pPr>
      <w:del w:id="263" w:author="Alison Berreman" w:date="2019-04-30T13:01:00Z">
        <w:r w:rsidDel="006577C1">
          <w:delText>Running this pilot would require an extended first meeting, wherein an half hour</w:delText>
        </w:r>
      </w:del>
      <w:ins w:id="264" w:author="Jeff Benson" w:date="2019-04-30T11:27:00Z">
        <w:del w:id="265" w:author="Alison Berreman" w:date="2019-04-30T13:01:00Z">
          <w:r w:rsidR="00C2414E" w:rsidDel="006577C1">
            <w:delText>30 minutes</w:delText>
          </w:r>
        </w:del>
      </w:ins>
      <w:del w:id="266" w:author="Alison Berreman" w:date="2019-04-30T13:01:00Z">
        <w:r w:rsidDel="006577C1">
          <w:delText xml:space="preserve"> would be dedicated to establishing the rules of collaboration. </w:delText>
        </w:r>
        <w:r w:rsidR="004A0807" w:rsidDel="006577C1">
          <w:delText>Though it may be true that hearing from every individual will be time consuming,</w:delText>
        </w:r>
        <w:r w:rsidDel="006577C1">
          <w:delText xml:space="preserve"> </w:delText>
        </w:r>
        <w:r w:rsidR="004A0807" w:rsidDel="006577C1">
          <w:delText>the first meeting will take a lot of time regardless of what method we use to coming to agreement. The first meeting will need to cover a significant amount of ground – mission, scope, purpose, facilities, roles, committees, meeting times, etcetera.  It may be the case that h</w:delText>
        </w:r>
      </w:del>
      <w:ins w:id="267" w:author="Jeff Benson" w:date="2019-04-30T11:28:00Z">
        <w:del w:id="268" w:author="Alison Berreman" w:date="2019-04-30T13:01:00Z">
          <w:r w:rsidR="00C2414E" w:rsidDel="006577C1">
            <w:delText>Using</w:delText>
          </w:r>
        </w:del>
      </w:ins>
      <w:del w:id="269" w:author="Alison Berreman" w:date="2019-04-30T13:01:00Z">
        <w:r w:rsidR="004A0807" w:rsidDel="006577C1">
          <w:delText xml:space="preserve">aving this as a decision-making method </w:delText>
        </w:r>
      </w:del>
      <w:ins w:id="270" w:author="Jeff Benson" w:date="2019-04-30T11:28:00Z">
        <w:del w:id="271" w:author="Alison Berreman" w:date="2019-04-30T13:01:00Z">
          <w:r w:rsidR="00803765" w:rsidDel="006577C1">
            <w:delText xml:space="preserve">may </w:delText>
          </w:r>
        </w:del>
      </w:ins>
      <w:del w:id="272" w:author="Alison Berreman" w:date="2019-04-30T13:01:00Z">
        <w:r w:rsidR="004A0807" w:rsidDel="006577C1">
          <w:delText xml:space="preserve">actually helps the meeting become more </w:delText>
        </w:r>
      </w:del>
      <w:ins w:id="273" w:author="Jeff Benson" w:date="2019-04-30T11:28:00Z">
        <w:del w:id="274" w:author="Alison Berreman" w:date="2019-04-30T13:01:00Z">
          <w:r w:rsidR="00803765" w:rsidDel="006577C1">
            <w:delText xml:space="preserve">come to better </w:delText>
          </w:r>
        </w:del>
      </w:ins>
      <w:del w:id="275" w:author="Alison Berreman" w:date="2019-04-30T13:01:00Z">
        <w:r w:rsidR="004A0807" w:rsidDel="006577C1">
          <w:delText>successful at reaching conclusions than it would otherwise. Instead of talking in circles (*winks* get it? Talking in circles? -eh?), there is a clear strategy for coordination and criteria for moving forward with an idea.</w:delText>
        </w:r>
      </w:del>
    </w:p>
    <w:p w14:paraId="765F2BE0" w14:textId="77777777" w:rsidR="00F03692" w:rsidDel="00803765" w:rsidRDefault="00F03692">
      <w:pPr>
        <w:rPr>
          <w:del w:id="276" w:author="Jeff Benson" w:date="2019-04-30T11:29:00Z"/>
        </w:rPr>
      </w:pPr>
    </w:p>
    <w:p w14:paraId="3C231814" w14:textId="77777777" w:rsidR="001053C1" w:rsidRPr="001053C1" w:rsidRDefault="001053C1"/>
    <w:sectPr w:rsidR="001053C1" w:rsidRPr="001053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 w:author="Jeff Benson" w:date="2019-04-30T10:57:00Z" w:initials="JB">
    <w:p w14:paraId="0314AEBD" w14:textId="77777777" w:rsidR="004D3E5D" w:rsidRDefault="004D3E5D">
      <w:pPr>
        <w:pStyle w:val="CommentText"/>
      </w:pPr>
      <w:r>
        <w:rPr>
          <w:rStyle w:val="CommentReference"/>
        </w:rPr>
        <w:annotationRef/>
      </w:r>
      <w:r>
        <w:t>This is great for convincing Jeff, I believe. It says other big companies are doing creative approaches.</w:t>
      </w:r>
    </w:p>
  </w:comment>
  <w:comment w:id="107" w:author="Jeff Benson" w:date="2019-04-30T11:21:00Z" w:initials="JB">
    <w:p w14:paraId="4B8049FF" w14:textId="77777777" w:rsidR="00C2414E" w:rsidRDefault="00C2414E">
      <w:pPr>
        <w:pStyle w:val="CommentText"/>
      </w:pPr>
      <w:r>
        <w:rPr>
          <w:rStyle w:val="CommentReference"/>
        </w:rPr>
        <w:annotationRef/>
      </w:r>
      <w:r>
        <w:t>I think what Sena mentioned last week is relevant here. A PowerPoint might be the most effective means of relaying this information to Jeff et al.</w:t>
      </w:r>
    </w:p>
  </w:comment>
  <w:comment w:id="144" w:author="Jeff Benson" w:date="2019-04-30T11:10:00Z" w:initials="JB">
    <w:p w14:paraId="13A3A477" w14:textId="77777777" w:rsidR="00275422" w:rsidRDefault="00275422">
      <w:pPr>
        <w:pStyle w:val="CommentText"/>
      </w:pPr>
      <w:r>
        <w:rPr>
          <w:rStyle w:val="CommentReference"/>
        </w:rPr>
        <w:annotationRef/>
      </w:r>
      <w:r>
        <w:t>Unclear why exactly.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4AEBD" w15:done="0"/>
  <w15:commentEx w15:paraId="4B8049FF" w15:done="0"/>
  <w15:commentEx w15:paraId="13A3A47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4AEBD" w16cid:durableId="2072A8B5"/>
  <w16cid:commentId w16cid:paraId="4B8049FF" w16cid:durableId="2072AE41"/>
  <w16cid:commentId w16cid:paraId="13A3A477" w16cid:durableId="2072AB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2D7"/>
    <w:multiLevelType w:val="multilevel"/>
    <w:tmpl w:val="298C3E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976FB"/>
    <w:multiLevelType w:val="hybridMultilevel"/>
    <w:tmpl w:val="AD7A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son Berreman">
    <w15:presenceInfo w15:providerId="AD" w15:userId="S-1-5-21-336714148-1160388133-1880962002-2264"/>
  </w15:person>
  <w15:person w15:author="Jeff Benson">
    <w15:presenceInfo w15:providerId="AD" w15:userId="S-1-5-21-336714148-1160388133-1880962002-18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0F"/>
    <w:rsid w:val="000656A1"/>
    <w:rsid w:val="001053C1"/>
    <w:rsid w:val="001123F6"/>
    <w:rsid w:val="0016759A"/>
    <w:rsid w:val="001E0143"/>
    <w:rsid w:val="001E22AA"/>
    <w:rsid w:val="00254102"/>
    <w:rsid w:val="00272E67"/>
    <w:rsid w:val="00275422"/>
    <w:rsid w:val="00287188"/>
    <w:rsid w:val="002970D6"/>
    <w:rsid w:val="002D06B4"/>
    <w:rsid w:val="002D56AF"/>
    <w:rsid w:val="002E2B0B"/>
    <w:rsid w:val="003001D3"/>
    <w:rsid w:val="003871B9"/>
    <w:rsid w:val="003C2F54"/>
    <w:rsid w:val="003C7001"/>
    <w:rsid w:val="003E0794"/>
    <w:rsid w:val="003F5B1A"/>
    <w:rsid w:val="00433D24"/>
    <w:rsid w:val="004547B5"/>
    <w:rsid w:val="004871A1"/>
    <w:rsid w:val="004A0807"/>
    <w:rsid w:val="004D3E5D"/>
    <w:rsid w:val="00500D18"/>
    <w:rsid w:val="00503734"/>
    <w:rsid w:val="00531C71"/>
    <w:rsid w:val="00597344"/>
    <w:rsid w:val="005B10CA"/>
    <w:rsid w:val="005C0284"/>
    <w:rsid w:val="005C332B"/>
    <w:rsid w:val="006577C1"/>
    <w:rsid w:val="00664119"/>
    <w:rsid w:val="006B0238"/>
    <w:rsid w:val="006D5C54"/>
    <w:rsid w:val="006D6472"/>
    <w:rsid w:val="0071533F"/>
    <w:rsid w:val="00766411"/>
    <w:rsid w:val="00772D85"/>
    <w:rsid w:val="007C1F9B"/>
    <w:rsid w:val="00803765"/>
    <w:rsid w:val="00850BB8"/>
    <w:rsid w:val="008A69B6"/>
    <w:rsid w:val="008D0C96"/>
    <w:rsid w:val="008E3BB3"/>
    <w:rsid w:val="008E5004"/>
    <w:rsid w:val="0091676D"/>
    <w:rsid w:val="00943946"/>
    <w:rsid w:val="00953369"/>
    <w:rsid w:val="009C5819"/>
    <w:rsid w:val="009F1FE0"/>
    <w:rsid w:val="009F39AE"/>
    <w:rsid w:val="00A80179"/>
    <w:rsid w:val="00A92163"/>
    <w:rsid w:val="00A930C2"/>
    <w:rsid w:val="00AA519D"/>
    <w:rsid w:val="00B20E38"/>
    <w:rsid w:val="00B47A03"/>
    <w:rsid w:val="00B508AE"/>
    <w:rsid w:val="00B50F88"/>
    <w:rsid w:val="00B6604A"/>
    <w:rsid w:val="00B835AC"/>
    <w:rsid w:val="00BB4898"/>
    <w:rsid w:val="00BD41C1"/>
    <w:rsid w:val="00BD5160"/>
    <w:rsid w:val="00BF590F"/>
    <w:rsid w:val="00C02342"/>
    <w:rsid w:val="00C2414E"/>
    <w:rsid w:val="00CA3302"/>
    <w:rsid w:val="00CE73F5"/>
    <w:rsid w:val="00D710B5"/>
    <w:rsid w:val="00D96323"/>
    <w:rsid w:val="00DA2705"/>
    <w:rsid w:val="00E35635"/>
    <w:rsid w:val="00E4048E"/>
    <w:rsid w:val="00EA5107"/>
    <w:rsid w:val="00F03692"/>
    <w:rsid w:val="00F279D0"/>
    <w:rsid w:val="00F360F2"/>
    <w:rsid w:val="00F7335F"/>
    <w:rsid w:val="00F979BC"/>
    <w:rsid w:val="00FD66A7"/>
    <w:rsid w:val="00FE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1C67"/>
  <w15:chartTrackingRefBased/>
  <w15:docId w15:val="{85F26064-0AF8-4097-A64D-57FE5932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9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90F"/>
    <w:rPr>
      <w:b/>
      <w:bCs/>
    </w:rPr>
  </w:style>
  <w:style w:type="character" w:styleId="Emphasis">
    <w:name w:val="Emphasis"/>
    <w:basedOn w:val="DefaultParagraphFont"/>
    <w:uiPriority w:val="20"/>
    <w:qFormat/>
    <w:rsid w:val="00BF590F"/>
    <w:rPr>
      <w:i/>
      <w:iCs/>
    </w:rPr>
  </w:style>
  <w:style w:type="character" w:styleId="Hyperlink">
    <w:name w:val="Hyperlink"/>
    <w:basedOn w:val="DefaultParagraphFont"/>
    <w:uiPriority w:val="99"/>
    <w:unhideWhenUsed/>
    <w:rsid w:val="00BF590F"/>
    <w:rPr>
      <w:color w:val="0000FF"/>
      <w:u w:val="single"/>
    </w:rPr>
  </w:style>
  <w:style w:type="character" w:styleId="UnresolvedMention">
    <w:name w:val="Unresolved Mention"/>
    <w:basedOn w:val="DefaultParagraphFont"/>
    <w:uiPriority w:val="99"/>
    <w:semiHidden/>
    <w:unhideWhenUsed/>
    <w:rsid w:val="007C1F9B"/>
    <w:rPr>
      <w:color w:val="605E5C"/>
      <w:shd w:val="clear" w:color="auto" w:fill="E1DFDD"/>
    </w:rPr>
  </w:style>
  <w:style w:type="character" w:styleId="CommentReference">
    <w:name w:val="annotation reference"/>
    <w:basedOn w:val="DefaultParagraphFont"/>
    <w:uiPriority w:val="99"/>
    <w:semiHidden/>
    <w:unhideWhenUsed/>
    <w:rsid w:val="009C5819"/>
    <w:rPr>
      <w:sz w:val="16"/>
      <w:szCs w:val="16"/>
    </w:rPr>
  </w:style>
  <w:style w:type="paragraph" w:styleId="CommentText">
    <w:name w:val="annotation text"/>
    <w:basedOn w:val="Normal"/>
    <w:link w:val="CommentTextChar"/>
    <w:uiPriority w:val="99"/>
    <w:semiHidden/>
    <w:unhideWhenUsed/>
    <w:rsid w:val="009C5819"/>
    <w:pPr>
      <w:spacing w:line="240" w:lineRule="auto"/>
    </w:pPr>
    <w:rPr>
      <w:sz w:val="20"/>
      <w:szCs w:val="20"/>
    </w:rPr>
  </w:style>
  <w:style w:type="character" w:customStyle="1" w:styleId="CommentTextChar">
    <w:name w:val="Comment Text Char"/>
    <w:basedOn w:val="DefaultParagraphFont"/>
    <w:link w:val="CommentText"/>
    <w:uiPriority w:val="99"/>
    <w:semiHidden/>
    <w:rsid w:val="009C5819"/>
    <w:rPr>
      <w:sz w:val="20"/>
      <w:szCs w:val="20"/>
    </w:rPr>
  </w:style>
  <w:style w:type="paragraph" w:styleId="CommentSubject">
    <w:name w:val="annotation subject"/>
    <w:basedOn w:val="CommentText"/>
    <w:next w:val="CommentText"/>
    <w:link w:val="CommentSubjectChar"/>
    <w:uiPriority w:val="99"/>
    <w:semiHidden/>
    <w:unhideWhenUsed/>
    <w:rsid w:val="009C5819"/>
    <w:rPr>
      <w:b/>
      <w:bCs/>
    </w:rPr>
  </w:style>
  <w:style w:type="character" w:customStyle="1" w:styleId="CommentSubjectChar">
    <w:name w:val="Comment Subject Char"/>
    <w:basedOn w:val="CommentTextChar"/>
    <w:link w:val="CommentSubject"/>
    <w:uiPriority w:val="99"/>
    <w:semiHidden/>
    <w:rsid w:val="009C5819"/>
    <w:rPr>
      <w:b/>
      <w:bCs/>
      <w:sz w:val="20"/>
      <w:szCs w:val="20"/>
    </w:rPr>
  </w:style>
  <w:style w:type="paragraph" w:styleId="BalloonText">
    <w:name w:val="Balloon Text"/>
    <w:basedOn w:val="Normal"/>
    <w:link w:val="BalloonTextChar"/>
    <w:uiPriority w:val="99"/>
    <w:semiHidden/>
    <w:unhideWhenUsed/>
    <w:rsid w:val="009C5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19"/>
    <w:rPr>
      <w:rFonts w:ascii="Segoe UI" w:hAnsi="Segoe UI" w:cs="Segoe UI"/>
      <w:sz w:val="18"/>
      <w:szCs w:val="18"/>
    </w:rPr>
  </w:style>
  <w:style w:type="paragraph" w:styleId="ListParagraph">
    <w:name w:val="List Paragraph"/>
    <w:basedOn w:val="Normal"/>
    <w:uiPriority w:val="34"/>
    <w:qFormat/>
    <w:rsid w:val="00C2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8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reman/Distributed-Collaborative-Entity/blob/master/media/2ab865735768f6104758d00d8151e04b.png"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er-images.githubusercontent.com/41302870/56592415-7e9dff80-659f-11e9-95d6-2c2fdd0f87f6.png" TargetMode="External"/><Relationship Id="rId11" Type="http://schemas.openxmlformats.org/officeDocument/2006/relationships/image" Target="media/image3.png"/><Relationship Id="rId5" Type="http://schemas.openxmlformats.org/officeDocument/2006/relationships/hyperlink" Target="https://www.youtube.com/watch?v=F818QTn6_f8&amp;feature=youtu.be" TargetMode="Externa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ser-images.githubusercontent.com/41302870/56592463-9ecdbe80-659f-11e9-9183-85066ee3621b.pn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2405</Words>
  <Characters>13715</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Alison Berreman</cp:lastModifiedBy>
  <cp:revision>2</cp:revision>
  <dcterms:created xsi:type="dcterms:W3CDTF">2019-04-30T22:35:00Z</dcterms:created>
  <dcterms:modified xsi:type="dcterms:W3CDTF">2019-04-30T22:35:00Z</dcterms:modified>
</cp:coreProperties>
</file>